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9626B2" w14:textId="77777777" w:rsidR="006B2717" w:rsidRDefault="005E17DA" w:rsidP="006B3217">
      <w:r>
        <w:t xml:space="preserve">NOTE – This template applies </w:t>
      </w:r>
      <w:r w:rsidR="00CA328E">
        <w:t xml:space="preserve">ONLY </w:t>
      </w:r>
      <w:r>
        <w:t>to the team project!</w:t>
      </w:r>
      <w:r w:rsidR="007A11BA" w:rsidRPr="00BF7C9F">
        <w:t xml:space="preserve"> </w:t>
      </w:r>
    </w:p>
    <w:p w14:paraId="40BDD413" w14:textId="42188AEB" w:rsidR="00E44BED" w:rsidRDefault="00FD3594" w:rsidP="006B3217">
      <w:r>
        <w:t>Do NOT use this for the mini-project.</w:t>
      </w:r>
    </w:p>
    <w:p w14:paraId="4D7DA9B4" w14:textId="77777777" w:rsidR="00855E6F" w:rsidRDefault="00855E6F" w:rsidP="006B3217">
      <w:r>
        <w:t>Be sure to remove all of these notes / guidelines before you submit your report!</w:t>
      </w:r>
    </w:p>
    <w:p w14:paraId="68E43F32" w14:textId="77777777" w:rsidR="005C21B0" w:rsidRDefault="005C21B0" w:rsidP="006B3217"/>
    <w:p w14:paraId="17595515" w14:textId="77777777" w:rsidR="005C21B0" w:rsidRPr="00BF7C9F" w:rsidRDefault="005C21B0" w:rsidP="006B3217">
      <w:r>
        <w:t>NOTE – This technical report serves to show that you have learned to use the Design Process as described in the book and taught in the lectures and class activities. The report must contain evidence of this in the form of artifacts!</w:t>
      </w:r>
      <w:r w:rsidR="000570DD">
        <w:t xml:space="preserve"> Another goal is to help students learn the tools typically used in report writing, such as Word and </w:t>
      </w:r>
      <w:r w:rsidR="000779C7">
        <w:t>it</w:t>
      </w:r>
      <w:r w:rsidR="000570DD">
        <w:t>s automated features. Use of these features will make it much easier to generate a cleanly / properly formatted report.</w:t>
      </w:r>
      <w:r w:rsidR="004C5FC0">
        <w:t xml:space="preserve"> For MORE information on writing a technical report, please see “</w:t>
      </w:r>
      <w:r w:rsidR="004C5FC0" w:rsidRPr="004C5FC0">
        <w:t>Tips for Writing a Technical Report</w:t>
      </w:r>
      <w:r w:rsidR="004C5FC0">
        <w:t>” and the other support documents on LMS.</w:t>
      </w:r>
    </w:p>
    <w:p w14:paraId="5921BA07" w14:textId="77777777" w:rsidR="00E44BED" w:rsidRPr="00BF7C9F" w:rsidRDefault="00E44BED" w:rsidP="006B3217"/>
    <w:p w14:paraId="7DEA8F9B" w14:textId="77777777" w:rsidR="006C2898" w:rsidRPr="007E2E94" w:rsidRDefault="00942AF0" w:rsidP="006B3217">
      <w:pPr>
        <w:rPr>
          <w:rStyle w:val="Strong"/>
        </w:rPr>
      </w:pPr>
      <w:r w:rsidRPr="007E2E94">
        <w:rPr>
          <w:rStyle w:val="Strong"/>
        </w:rPr>
        <w:t>I</w:t>
      </w:r>
      <w:r w:rsidR="006C2898" w:rsidRPr="007E2E94">
        <w:rPr>
          <w:rStyle w:val="Strong"/>
        </w:rPr>
        <w:t>ntroduction to Engineering Design with Professional Development 1</w:t>
      </w:r>
    </w:p>
    <w:p w14:paraId="2A94312F" w14:textId="77777777" w:rsidR="006C2898" w:rsidRPr="007E2E94" w:rsidRDefault="00942AF0" w:rsidP="006B3217">
      <w:pPr>
        <w:rPr>
          <w:rStyle w:val="Strong"/>
        </w:rPr>
      </w:pPr>
      <w:r w:rsidRPr="007E2E94">
        <w:rPr>
          <w:rStyle w:val="Strong"/>
        </w:rPr>
        <w:t xml:space="preserve"> </w:t>
      </w:r>
    </w:p>
    <w:p w14:paraId="122FA5EE" w14:textId="77777777" w:rsidR="00E44BED" w:rsidRPr="007E2E94" w:rsidRDefault="00E44BED" w:rsidP="006B3217">
      <w:pPr>
        <w:rPr>
          <w:rStyle w:val="Strong"/>
        </w:rPr>
      </w:pPr>
      <w:r w:rsidRPr="007E2E94">
        <w:rPr>
          <w:rStyle w:val="Strong"/>
        </w:rPr>
        <w:t>Final Report for</w:t>
      </w:r>
    </w:p>
    <w:p w14:paraId="48FD445F" w14:textId="77777777" w:rsidR="00E44BED" w:rsidRPr="007E2E94" w:rsidRDefault="005910A2" w:rsidP="006B3217">
      <w:pPr>
        <w:rPr>
          <w:rStyle w:val="Strong"/>
        </w:rPr>
      </w:pPr>
      <w:r w:rsidRPr="007E2E94">
        <w:rPr>
          <w:rStyle w:val="Strong"/>
        </w:rPr>
        <w:t>&lt;Descriptive Project Title&gt;</w:t>
      </w:r>
    </w:p>
    <w:p w14:paraId="3734D118" w14:textId="77777777" w:rsidR="00E44BED" w:rsidRPr="007E2E94" w:rsidRDefault="00E44BED" w:rsidP="006B3217">
      <w:pPr>
        <w:rPr>
          <w:rStyle w:val="Strong"/>
        </w:rPr>
      </w:pPr>
    </w:p>
    <w:p w14:paraId="004664BB" w14:textId="77777777" w:rsidR="006C2898" w:rsidRPr="007E2E94" w:rsidRDefault="005910A2" w:rsidP="006B3217">
      <w:pPr>
        <w:rPr>
          <w:rStyle w:val="Strong"/>
        </w:rPr>
      </w:pPr>
      <w:r w:rsidRPr="007E2E94">
        <w:rPr>
          <w:rStyle w:val="Strong"/>
        </w:rPr>
        <w:t>Team: &lt;team name&gt;</w:t>
      </w:r>
    </w:p>
    <w:p w14:paraId="279319B3" w14:textId="77777777" w:rsidR="00E44BED" w:rsidRPr="007E2E94" w:rsidRDefault="005910A2" w:rsidP="006B3217">
      <w:pPr>
        <w:rPr>
          <w:rStyle w:val="Strong"/>
        </w:rPr>
      </w:pPr>
      <w:r w:rsidRPr="007E2E94">
        <w:rPr>
          <w:rStyle w:val="Strong"/>
        </w:rPr>
        <w:t>Section &lt;section number&gt;</w:t>
      </w:r>
    </w:p>
    <w:p w14:paraId="514DB19C" w14:textId="77777777" w:rsidR="00942AF0" w:rsidRPr="007E2E94" w:rsidRDefault="005910A2" w:rsidP="006B3217">
      <w:pPr>
        <w:rPr>
          <w:rStyle w:val="Strong"/>
        </w:rPr>
      </w:pPr>
      <w:r w:rsidRPr="007E2E94">
        <w:rPr>
          <w:rStyle w:val="Strong"/>
        </w:rPr>
        <w:t>Instructors: &lt;</w:t>
      </w:r>
      <w:r w:rsidR="002A71C0">
        <w:rPr>
          <w:rStyle w:val="Strong"/>
        </w:rPr>
        <w:t xml:space="preserve">all </w:t>
      </w:r>
      <w:r w:rsidRPr="007E2E94">
        <w:rPr>
          <w:rStyle w:val="Strong"/>
        </w:rPr>
        <w:t>instructor names&gt;</w:t>
      </w:r>
    </w:p>
    <w:p w14:paraId="2CA37DC6" w14:textId="77777777" w:rsidR="00E44BED" w:rsidRPr="007E2E94" w:rsidRDefault="00E44BED" w:rsidP="006B3217">
      <w:pPr>
        <w:rPr>
          <w:rStyle w:val="Strong"/>
        </w:rPr>
      </w:pPr>
    </w:p>
    <w:p w14:paraId="171CCF14" w14:textId="77777777" w:rsidR="00E44BED" w:rsidRPr="007E2E94" w:rsidRDefault="005910A2" w:rsidP="006B3217">
      <w:pPr>
        <w:rPr>
          <w:rStyle w:val="Strong"/>
        </w:rPr>
      </w:pPr>
      <w:r w:rsidRPr="007E2E94">
        <w:rPr>
          <w:rStyle w:val="Strong"/>
        </w:rPr>
        <w:t>Version 1.0</w:t>
      </w:r>
    </w:p>
    <w:p w14:paraId="4740E3F1" w14:textId="77777777" w:rsidR="00E44BED" w:rsidRPr="007E2E94" w:rsidRDefault="005910A2" w:rsidP="006B3217">
      <w:pPr>
        <w:rPr>
          <w:rStyle w:val="Strong"/>
        </w:rPr>
      </w:pPr>
      <w:r w:rsidRPr="007E2E94">
        <w:rPr>
          <w:rStyle w:val="Strong"/>
        </w:rPr>
        <w:t>&lt;Month, Date Year&gt;</w:t>
      </w:r>
    </w:p>
    <w:p w14:paraId="1F757ECD" w14:textId="77777777" w:rsidR="00E44BED" w:rsidRPr="007E2E94" w:rsidRDefault="00E44BED" w:rsidP="006B3217">
      <w:pPr>
        <w:rPr>
          <w:rStyle w:val="Strong"/>
        </w:rPr>
      </w:pPr>
    </w:p>
    <w:p w14:paraId="798E47AD" w14:textId="77777777" w:rsidR="00E44BED" w:rsidRPr="007E2E94" w:rsidRDefault="005910A2" w:rsidP="006B3217">
      <w:pPr>
        <w:rPr>
          <w:rStyle w:val="Strong"/>
        </w:rPr>
      </w:pPr>
      <w:r w:rsidRPr="007E2E94">
        <w:rPr>
          <w:rStyle w:val="Strong"/>
        </w:rPr>
        <w:t xml:space="preserve">Prepared by </w:t>
      </w:r>
    </w:p>
    <w:p w14:paraId="6260A371" w14:textId="77777777" w:rsidR="00E44BED" w:rsidRPr="007E2E94" w:rsidRDefault="005910A2" w:rsidP="006B3217">
      <w:pPr>
        <w:rPr>
          <w:rStyle w:val="Strong"/>
        </w:rPr>
      </w:pPr>
      <w:r w:rsidRPr="007E2E94">
        <w:rPr>
          <w:rStyle w:val="Strong"/>
        </w:rPr>
        <w:t>&lt;Name (</w:t>
      </w:r>
      <w:r w:rsidR="00E00228" w:rsidRPr="007E2E94">
        <w:rPr>
          <w:rStyle w:val="Strong"/>
        </w:rPr>
        <w:t xml:space="preserve">Year / </w:t>
      </w:r>
      <w:r w:rsidRPr="007E2E94">
        <w:rPr>
          <w:rStyle w:val="Strong"/>
        </w:rPr>
        <w:t>Discipline)&gt;</w:t>
      </w:r>
    </w:p>
    <w:p w14:paraId="306B1FF6" w14:textId="77777777" w:rsidR="00E44BED" w:rsidRPr="007E2E94" w:rsidRDefault="005910A2" w:rsidP="006B3217">
      <w:pPr>
        <w:rPr>
          <w:rStyle w:val="Strong"/>
        </w:rPr>
      </w:pPr>
      <w:r w:rsidRPr="007E2E94">
        <w:rPr>
          <w:rStyle w:val="Strong"/>
        </w:rPr>
        <w:t>&lt;Name (</w:t>
      </w:r>
      <w:r w:rsidR="00E00228" w:rsidRPr="007E2E94">
        <w:rPr>
          <w:rStyle w:val="Strong"/>
        </w:rPr>
        <w:t xml:space="preserve">Year / </w:t>
      </w:r>
      <w:r w:rsidRPr="007E2E94">
        <w:rPr>
          <w:rStyle w:val="Strong"/>
        </w:rPr>
        <w:t>Discipline)&gt;</w:t>
      </w:r>
    </w:p>
    <w:p w14:paraId="18B5E827" w14:textId="77777777" w:rsidR="00942AF0" w:rsidRPr="007E2E94" w:rsidRDefault="005910A2" w:rsidP="006B3217">
      <w:pPr>
        <w:rPr>
          <w:rStyle w:val="Strong"/>
        </w:rPr>
      </w:pPr>
      <w:r w:rsidRPr="007E2E94">
        <w:rPr>
          <w:rStyle w:val="Strong"/>
        </w:rPr>
        <w:t>&lt;Name (</w:t>
      </w:r>
      <w:r w:rsidR="00E00228" w:rsidRPr="007E2E94">
        <w:rPr>
          <w:rStyle w:val="Strong"/>
        </w:rPr>
        <w:t xml:space="preserve">Year / </w:t>
      </w:r>
      <w:r w:rsidRPr="007E2E94">
        <w:rPr>
          <w:rStyle w:val="Strong"/>
        </w:rPr>
        <w:t>Discipline)&gt;</w:t>
      </w:r>
    </w:p>
    <w:p w14:paraId="1597D419" w14:textId="77777777" w:rsidR="00942AF0" w:rsidRPr="007E2E94" w:rsidRDefault="005910A2" w:rsidP="006B3217">
      <w:pPr>
        <w:rPr>
          <w:rStyle w:val="Strong"/>
        </w:rPr>
      </w:pPr>
      <w:r w:rsidRPr="007E2E94">
        <w:rPr>
          <w:rStyle w:val="Strong"/>
        </w:rPr>
        <w:t>&lt;Name (</w:t>
      </w:r>
      <w:r w:rsidR="00E00228" w:rsidRPr="007E2E94">
        <w:rPr>
          <w:rStyle w:val="Strong"/>
        </w:rPr>
        <w:t xml:space="preserve">Year / </w:t>
      </w:r>
      <w:r w:rsidRPr="007E2E94">
        <w:rPr>
          <w:rStyle w:val="Strong"/>
        </w:rPr>
        <w:t>Discipline)&gt;</w:t>
      </w:r>
    </w:p>
    <w:p w14:paraId="7CB071D5" w14:textId="77777777" w:rsidR="00942AF0" w:rsidRPr="007E2E94" w:rsidRDefault="005910A2" w:rsidP="006B3217">
      <w:pPr>
        <w:rPr>
          <w:rStyle w:val="Strong"/>
        </w:rPr>
      </w:pPr>
      <w:r w:rsidRPr="007E2E94">
        <w:rPr>
          <w:rStyle w:val="Strong"/>
        </w:rPr>
        <w:t>&lt;Name (</w:t>
      </w:r>
      <w:r w:rsidR="00E00228" w:rsidRPr="007E2E94">
        <w:rPr>
          <w:rStyle w:val="Strong"/>
        </w:rPr>
        <w:t xml:space="preserve">Year / </w:t>
      </w:r>
      <w:r w:rsidRPr="007E2E94">
        <w:rPr>
          <w:rStyle w:val="Strong"/>
        </w:rPr>
        <w:t>Discipline)&gt;</w:t>
      </w:r>
    </w:p>
    <w:p w14:paraId="180C05C5" w14:textId="77777777" w:rsidR="00942AF0" w:rsidRPr="007E2E94" w:rsidRDefault="005910A2" w:rsidP="006B3217">
      <w:pPr>
        <w:rPr>
          <w:rStyle w:val="Strong"/>
        </w:rPr>
      </w:pPr>
      <w:r w:rsidRPr="007E2E94">
        <w:rPr>
          <w:rStyle w:val="Strong"/>
        </w:rPr>
        <w:t>&lt;Name (</w:t>
      </w:r>
      <w:r w:rsidR="00E00228" w:rsidRPr="007E2E94">
        <w:rPr>
          <w:rStyle w:val="Strong"/>
        </w:rPr>
        <w:t xml:space="preserve">Year / </w:t>
      </w:r>
      <w:r w:rsidRPr="007E2E94">
        <w:rPr>
          <w:rStyle w:val="Strong"/>
        </w:rPr>
        <w:t>Discipline)&gt;</w:t>
      </w:r>
    </w:p>
    <w:p w14:paraId="2046271E" w14:textId="77777777" w:rsidR="00942AF0" w:rsidRPr="007E2E94" w:rsidRDefault="005910A2" w:rsidP="006B3217">
      <w:pPr>
        <w:rPr>
          <w:rStyle w:val="Strong"/>
        </w:rPr>
      </w:pPr>
      <w:r w:rsidRPr="007E2E94">
        <w:rPr>
          <w:rStyle w:val="Strong"/>
        </w:rPr>
        <w:t>&lt;Name (</w:t>
      </w:r>
      <w:r w:rsidR="00E00228" w:rsidRPr="007E2E94">
        <w:rPr>
          <w:rStyle w:val="Strong"/>
        </w:rPr>
        <w:t xml:space="preserve">Year / </w:t>
      </w:r>
      <w:r w:rsidRPr="007E2E94">
        <w:rPr>
          <w:rStyle w:val="Strong"/>
        </w:rPr>
        <w:t>Discipline)&gt;</w:t>
      </w:r>
    </w:p>
    <w:p w14:paraId="3E57677D" w14:textId="77777777" w:rsidR="00E44BED" w:rsidRPr="00BF7C9F" w:rsidRDefault="00E44BED" w:rsidP="006B3217"/>
    <w:p w14:paraId="3A2A0C17" w14:textId="77777777" w:rsidR="00E44BED" w:rsidRPr="00BF7C9F" w:rsidRDefault="00E44BED" w:rsidP="006B3217"/>
    <w:p w14:paraId="7A1E947C" w14:textId="77777777" w:rsidR="00E44BED" w:rsidRPr="00BF7C9F" w:rsidRDefault="00E44BED" w:rsidP="006B3217"/>
    <w:p w14:paraId="023359DA" w14:textId="77777777" w:rsidR="002A71C0" w:rsidRDefault="002A71C0" w:rsidP="006B3217">
      <w:pPr>
        <w:pStyle w:val="Heading1"/>
        <w:sectPr w:rsidR="002A71C0" w:rsidSect="00D83A97">
          <w:footerReference w:type="default" r:id="rId8"/>
          <w:footerReference w:type="first" r:id="rId9"/>
          <w:pgSz w:w="12240" w:h="15840" w:code="1"/>
          <w:pgMar w:top="1440" w:right="1440" w:bottom="1440" w:left="1440" w:header="720" w:footer="720" w:gutter="0"/>
          <w:cols w:space="720"/>
          <w:titlePg/>
          <w:docGrid w:linePitch="360"/>
        </w:sectPr>
      </w:pPr>
    </w:p>
    <w:p w14:paraId="070ABCF7" w14:textId="77777777" w:rsidR="00E44BED" w:rsidRPr="00BF7C9F" w:rsidRDefault="00094479" w:rsidP="002A71C0">
      <w:pPr>
        <w:pStyle w:val="Heading1-NoNumbering"/>
      </w:pPr>
      <w:bookmarkStart w:id="0" w:name="_Toc286747626"/>
      <w:r w:rsidRPr="00094479">
        <w:lastRenderedPageBreak/>
        <w:t>Executive Summary</w:t>
      </w:r>
      <w:bookmarkEnd w:id="0"/>
    </w:p>
    <w:p w14:paraId="42000F1F" w14:textId="77777777" w:rsidR="00E44BED" w:rsidRPr="00BF7C9F" w:rsidRDefault="00094479" w:rsidP="006B3217">
      <w:r w:rsidRPr="00094479">
        <w:t>To Do: The Executive summary is a condensation of an entire report and m</w:t>
      </w:r>
      <w:r w:rsidR="002A71C0">
        <w:t xml:space="preserve">ust be short;   try to keep it </w:t>
      </w:r>
      <w:r w:rsidRPr="00094479">
        <w:t>no more than one page. Focus on the objective(s) of project, the major points of your design and validation</w:t>
      </w:r>
      <w:r w:rsidR="002A71C0">
        <w:t xml:space="preserve"> (what was done), the results </w:t>
      </w:r>
      <w:r w:rsidRPr="00094479">
        <w:t xml:space="preserve">and </w:t>
      </w:r>
      <w:r w:rsidR="002A71C0">
        <w:t xml:space="preserve">your </w:t>
      </w:r>
      <w:r w:rsidRPr="00094479">
        <w:t xml:space="preserve">recommendations. It is neither an introduction nor outline (table of contents) of the report. Hence, it should not contain phrases such as “This report presents …” and “Our main results are described in chapter 1”. </w:t>
      </w:r>
    </w:p>
    <w:p w14:paraId="1750FC5C" w14:textId="77777777" w:rsidR="00B339E2" w:rsidRPr="00BF7C9F" w:rsidRDefault="00B339E2" w:rsidP="006B3217"/>
    <w:p w14:paraId="18EE1364" w14:textId="77777777" w:rsidR="00B339E2" w:rsidRDefault="00094479" w:rsidP="006B3217">
      <w:r w:rsidRPr="00094479">
        <w:t xml:space="preserve">A busy executive may </w:t>
      </w:r>
      <w:r w:rsidRPr="00094479">
        <w:rPr>
          <w:b/>
        </w:rPr>
        <w:t>only</w:t>
      </w:r>
      <w:r w:rsidRPr="00094479">
        <w:t xml:space="preserve"> read this page to decide whether to pass your report along to a staff member! It has to grab their attention and make them want to read the rest.</w:t>
      </w:r>
    </w:p>
    <w:p w14:paraId="006A9F20" w14:textId="77777777" w:rsidR="000C2557" w:rsidRDefault="000C2557" w:rsidP="006B3217"/>
    <w:p w14:paraId="15674028" w14:textId="77777777" w:rsidR="000C2557" w:rsidRPr="00BF7C9F" w:rsidRDefault="000C2557" w:rsidP="006B3217">
      <w:r>
        <w:t xml:space="preserve">Write this part </w:t>
      </w:r>
      <w:r w:rsidRPr="000C2557">
        <w:rPr>
          <w:b/>
        </w:rPr>
        <w:t>last</w:t>
      </w:r>
      <w:r>
        <w:t xml:space="preserve"> so that it accurately reflects the content of your completed report.</w:t>
      </w:r>
    </w:p>
    <w:p w14:paraId="3514F47B" w14:textId="77777777" w:rsidR="00E44BED" w:rsidRPr="00BF7C9F" w:rsidRDefault="00E44BED" w:rsidP="006B3217"/>
    <w:p w14:paraId="7FF3EFA1" w14:textId="77777777" w:rsidR="002A71C0" w:rsidRDefault="002A71C0" w:rsidP="006B3217">
      <w:pPr>
        <w:pStyle w:val="Heading1"/>
        <w:sectPr w:rsidR="002A71C0" w:rsidSect="002A71C0">
          <w:footerReference w:type="first" r:id="rId10"/>
          <w:pgSz w:w="12240" w:h="15840" w:code="1"/>
          <w:pgMar w:top="1440" w:right="1440" w:bottom="1440" w:left="1440" w:header="720" w:footer="720" w:gutter="0"/>
          <w:pgNumType w:fmt="lowerRoman" w:start="1"/>
          <w:cols w:space="720"/>
          <w:titlePg/>
          <w:docGrid w:linePitch="360"/>
        </w:sectPr>
      </w:pPr>
    </w:p>
    <w:p w14:paraId="4C3CECFC" w14:textId="77777777" w:rsidR="00B600CC" w:rsidRPr="00BF7C9F" w:rsidRDefault="00094479" w:rsidP="002A71C0">
      <w:pPr>
        <w:pStyle w:val="Heading1-NoNumbering"/>
      </w:pPr>
      <w:bookmarkStart w:id="1" w:name="_Toc286747627"/>
      <w:r w:rsidRPr="00094479">
        <w:lastRenderedPageBreak/>
        <w:t>Table of Contents</w:t>
      </w:r>
      <w:bookmarkEnd w:id="1"/>
    </w:p>
    <w:p w14:paraId="585C5A95" w14:textId="77777777" w:rsidR="00355708" w:rsidRDefault="003A5236">
      <w:pPr>
        <w:pStyle w:val="TOC1"/>
        <w:tabs>
          <w:tab w:val="right" w:leader="dot" w:pos="9350"/>
        </w:tabs>
        <w:rPr>
          <w:rFonts w:asciiTheme="minorHAnsi" w:eastAsiaTheme="minorEastAsia" w:hAnsiTheme="minorHAnsi" w:cstheme="minorBidi"/>
          <w:noProof/>
          <w:sz w:val="22"/>
          <w:szCs w:val="22"/>
          <w:lang w:eastAsia="en-US"/>
        </w:rPr>
      </w:pPr>
      <w:r w:rsidRPr="00094479">
        <w:fldChar w:fldCharType="begin"/>
      </w:r>
      <w:r w:rsidR="00094479" w:rsidRPr="00094479">
        <w:instrText xml:space="preserve"> TOC \o "1-3" \h \z \u </w:instrText>
      </w:r>
      <w:r w:rsidRPr="00094479">
        <w:fldChar w:fldCharType="separate"/>
      </w:r>
      <w:hyperlink w:anchor="_Toc286747626" w:history="1">
        <w:r w:rsidR="00355708" w:rsidRPr="00497404">
          <w:rPr>
            <w:rStyle w:val="Hyperlink"/>
            <w:noProof/>
          </w:rPr>
          <w:t>Executive Summary</w:t>
        </w:r>
        <w:r w:rsidR="00355708">
          <w:rPr>
            <w:noProof/>
            <w:webHidden/>
          </w:rPr>
          <w:tab/>
        </w:r>
        <w:r>
          <w:rPr>
            <w:noProof/>
            <w:webHidden/>
          </w:rPr>
          <w:fldChar w:fldCharType="begin"/>
        </w:r>
        <w:r w:rsidR="00355708">
          <w:rPr>
            <w:noProof/>
            <w:webHidden/>
          </w:rPr>
          <w:instrText xml:space="preserve"> PAGEREF _Toc286747626 \h </w:instrText>
        </w:r>
        <w:r>
          <w:rPr>
            <w:noProof/>
            <w:webHidden/>
          </w:rPr>
        </w:r>
        <w:r>
          <w:rPr>
            <w:noProof/>
            <w:webHidden/>
          </w:rPr>
          <w:fldChar w:fldCharType="separate"/>
        </w:r>
        <w:r w:rsidR="00355708">
          <w:rPr>
            <w:noProof/>
            <w:webHidden/>
          </w:rPr>
          <w:t>i</w:t>
        </w:r>
        <w:r>
          <w:rPr>
            <w:noProof/>
            <w:webHidden/>
          </w:rPr>
          <w:fldChar w:fldCharType="end"/>
        </w:r>
      </w:hyperlink>
    </w:p>
    <w:p w14:paraId="6A0BFA91" w14:textId="77777777" w:rsidR="00355708" w:rsidRDefault="00A9023F">
      <w:pPr>
        <w:pStyle w:val="TOC1"/>
        <w:tabs>
          <w:tab w:val="right" w:leader="dot" w:pos="9350"/>
        </w:tabs>
        <w:rPr>
          <w:rFonts w:asciiTheme="minorHAnsi" w:eastAsiaTheme="minorEastAsia" w:hAnsiTheme="minorHAnsi" w:cstheme="minorBidi"/>
          <w:noProof/>
          <w:sz w:val="22"/>
          <w:szCs w:val="22"/>
          <w:lang w:eastAsia="en-US"/>
        </w:rPr>
      </w:pPr>
      <w:hyperlink w:anchor="_Toc286747627" w:history="1">
        <w:r w:rsidR="00355708" w:rsidRPr="00497404">
          <w:rPr>
            <w:rStyle w:val="Hyperlink"/>
            <w:noProof/>
          </w:rPr>
          <w:t>Table of Contents</w:t>
        </w:r>
        <w:r w:rsidR="00355708">
          <w:rPr>
            <w:noProof/>
            <w:webHidden/>
          </w:rPr>
          <w:tab/>
        </w:r>
        <w:r w:rsidR="003A5236">
          <w:rPr>
            <w:noProof/>
            <w:webHidden/>
          </w:rPr>
          <w:fldChar w:fldCharType="begin"/>
        </w:r>
        <w:r w:rsidR="00355708">
          <w:rPr>
            <w:noProof/>
            <w:webHidden/>
          </w:rPr>
          <w:instrText xml:space="preserve"> PAGEREF _Toc286747627 \h </w:instrText>
        </w:r>
        <w:r w:rsidR="003A5236">
          <w:rPr>
            <w:noProof/>
            <w:webHidden/>
          </w:rPr>
        </w:r>
        <w:r w:rsidR="003A5236">
          <w:rPr>
            <w:noProof/>
            <w:webHidden/>
          </w:rPr>
          <w:fldChar w:fldCharType="separate"/>
        </w:r>
        <w:r w:rsidR="00355708">
          <w:rPr>
            <w:noProof/>
            <w:webHidden/>
          </w:rPr>
          <w:t>ii</w:t>
        </w:r>
        <w:r w:rsidR="003A5236">
          <w:rPr>
            <w:noProof/>
            <w:webHidden/>
          </w:rPr>
          <w:fldChar w:fldCharType="end"/>
        </w:r>
      </w:hyperlink>
    </w:p>
    <w:p w14:paraId="689870DA" w14:textId="77777777" w:rsidR="00355708" w:rsidRDefault="00A9023F">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286747628" w:history="1">
        <w:r w:rsidR="00355708" w:rsidRPr="00497404">
          <w:rPr>
            <w:rStyle w:val="Hyperlink"/>
            <w:noProof/>
          </w:rPr>
          <w:t>1</w:t>
        </w:r>
        <w:r w:rsidR="00355708">
          <w:rPr>
            <w:rFonts w:asciiTheme="minorHAnsi" w:eastAsiaTheme="minorEastAsia" w:hAnsiTheme="minorHAnsi" w:cstheme="minorBidi"/>
            <w:noProof/>
            <w:sz w:val="22"/>
            <w:szCs w:val="22"/>
            <w:lang w:eastAsia="en-US"/>
          </w:rPr>
          <w:tab/>
        </w:r>
        <w:r w:rsidR="00355708" w:rsidRPr="00497404">
          <w:rPr>
            <w:rStyle w:val="Hyperlink"/>
            <w:noProof/>
          </w:rPr>
          <w:t>Introduction</w:t>
        </w:r>
        <w:r w:rsidR="00355708">
          <w:rPr>
            <w:noProof/>
            <w:webHidden/>
          </w:rPr>
          <w:tab/>
        </w:r>
        <w:r w:rsidR="003A5236">
          <w:rPr>
            <w:noProof/>
            <w:webHidden/>
          </w:rPr>
          <w:fldChar w:fldCharType="begin"/>
        </w:r>
        <w:r w:rsidR="00355708">
          <w:rPr>
            <w:noProof/>
            <w:webHidden/>
          </w:rPr>
          <w:instrText xml:space="preserve"> PAGEREF _Toc286747628 \h </w:instrText>
        </w:r>
        <w:r w:rsidR="003A5236">
          <w:rPr>
            <w:noProof/>
            <w:webHidden/>
          </w:rPr>
        </w:r>
        <w:r w:rsidR="003A5236">
          <w:rPr>
            <w:noProof/>
            <w:webHidden/>
          </w:rPr>
          <w:fldChar w:fldCharType="separate"/>
        </w:r>
        <w:r w:rsidR="00355708">
          <w:rPr>
            <w:noProof/>
            <w:webHidden/>
          </w:rPr>
          <w:t>1</w:t>
        </w:r>
        <w:r w:rsidR="003A5236">
          <w:rPr>
            <w:noProof/>
            <w:webHidden/>
          </w:rPr>
          <w:fldChar w:fldCharType="end"/>
        </w:r>
      </w:hyperlink>
    </w:p>
    <w:p w14:paraId="3B2E55C7" w14:textId="77777777" w:rsidR="00355708" w:rsidRDefault="00A9023F">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286747629" w:history="1">
        <w:r w:rsidR="00355708" w:rsidRPr="00497404">
          <w:rPr>
            <w:rStyle w:val="Hyperlink"/>
            <w:noProof/>
          </w:rPr>
          <w:t>2</w:t>
        </w:r>
        <w:r w:rsidR="00355708">
          <w:rPr>
            <w:rFonts w:asciiTheme="minorHAnsi" w:eastAsiaTheme="minorEastAsia" w:hAnsiTheme="minorHAnsi" w:cstheme="minorBidi"/>
            <w:noProof/>
            <w:sz w:val="22"/>
            <w:szCs w:val="22"/>
            <w:lang w:eastAsia="en-US"/>
          </w:rPr>
          <w:tab/>
        </w:r>
        <w:r w:rsidR="00355708" w:rsidRPr="00497404">
          <w:rPr>
            <w:rStyle w:val="Hyperlink"/>
            <w:noProof/>
          </w:rPr>
          <w:t>Project Objectives &amp; Scope</w:t>
        </w:r>
        <w:r w:rsidR="00355708">
          <w:rPr>
            <w:noProof/>
            <w:webHidden/>
          </w:rPr>
          <w:tab/>
        </w:r>
        <w:r w:rsidR="003A5236">
          <w:rPr>
            <w:noProof/>
            <w:webHidden/>
          </w:rPr>
          <w:fldChar w:fldCharType="begin"/>
        </w:r>
        <w:r w:rsidR="00355708">
          <w:rPr>
            <w:noProof/>
            <w:webHidden/>
          </w:rPr>
          <w:instrText xml:space="preserve"> PAGEREF _Toc286747629 \h </w:instrText>
        </w:r>
        <w:r w:rsidR="003A5236">
          <w:rPr>
            <w:noProof/>
            <w:webHidden/>
          </w:rPr>
        </w:r>
        <w:r w:rsidR="003A5236">
          <w:rPr>
            <w:noProof/>
            <w:webHidden/>
          </w:rPr>
          <w:fldChar w:fldCharType="separate"/>
        </w:r>
        <w:r w:rsidR="00355708">
          <w:rPr>
            <w:noProof/>
            <w:webHidden/>
          </w:rPr>
          <w:t>1</w:t>
        </w:r>
        <w:r w:rsidR="003A5236">
          <w:rPr>
            <w:noProof/>
            <w:webHidden/>
          </w:rPr>
          <w:fldChar w:fldCharType="end"/>
        </w:r>
      </w:hyperlink>
    </w:p>
    <w:p w14:paraId="7B9D936C" w14:textId="77777777" w:rsidR="00355708" w:rsidRDefault="00A9023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286747630" w:history="1">
        <w:r w:rsidR="00355708" w:rsidRPr="00497404">
          <w:rPr>
            <w:rStyle w:val="Hyperlink"/>
            <w:noProof/>
          </w:rPr>
          <w:t>2.1</w:t>
        </w:r>
        <w:r w:rsidR="00355708">
          <w:rPr>
            <w:rFonts w:asciiTheme="minorHAnsi" w:eastAsiaTheme="minorEastAsia" w:hAnsiTheme="minorHAnsi" w:cstheme="minorBidi"/>
            <w:noProof/>
            <w:sz w:val="22"/>
            <w:szCs w:val="22"/>
            <w:lang w:eastAsia="en-US"/>
          </w:rPr>
          <w:tab/>
        </w:r>
        <w:r w:rsidR="00355708" w:rsidRPr="00497404">
          <w:rPr>
            <w:rStyle w:val="Hyperlink"/>
            <w:noProof/>
          </w:rPr>
          <w:t>Mission Statement</w:t>
        </w:r>
        <w:r w:rsidR="00355708">
          <w:rPr>
            <w:noProof/>
            <w:webHidden/>
          </w:rPr>
          <w:tab/>
        </w:r>
        <w:r w:rsidR="003A5236">
          <w:rPr>
            <w:noProof/>
            <w:webHidden/>
          </w:rPr>
          <w:fldChar w:fldCharType="begin"/>
        </w:r>
        <w:r w:rsidR="00355708">
          <w:rPr>
            <w:noProof/>
            <w:webHidden/>
          </w:rPr>
          <w:instrText xml:space="preserve"> PAGEREF _Toc286747630 \h </w:instrText>
        </w:r>
        <w:r w:rsidR="003A5236">
          <w:rPr>
            <w:noProof/>
            <w:webHidden/>
          </w:rPr>
        </w:r>
        <w:r w:rsidR="003A5236">
          <w:rPr>
            <w:noProof/>
            <w:webHidden/>
          </w:rPr>
          <w:fldChar w:fldCharType="separate"/>
        </w:r>
        <w:r w:rsidR="00355708">
          <w:rPr>
            <w:noProof/>
            <w:webHidden/>
          </w:rPr>
          <w:t>1</w:t>
        </w:r>
        <w:r w:rsidR="003A5236">
          <w:rPr>
            <w:noProof/>
            <w:webHidden/>
          </w:rPr>
          <w:fldChar w:fldCharType="end"/>
        </w:r>
      </w:hyperlink>
    </w:p>
    <w:p w14:paraId="672D9828" w14:textId="77777777" w:rsidR="00355708" w:rsidRDefault="00A9023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286747631" w:history="1">
        <w:r w:rsidR="00355708" w:rsidRPr="00497404">
          <w:rPr>
            <w:rStyle w:val="Hyperlink"/>
            <w:noProof/>
          </w:rPr>
          <w:t>2.2</w:t>
        </w:r>
        <w:r w:rsidR="00355708">
          <w:rPr>
            <w:rFonts w:asciiTheme="minorHAnsi" w:eastAsiaTheme="minorEastAsia" w:hAnsiTheme="minorHAnsi" w:cstheme="minorBidi"/>
            <w:noProof/>
            <w:sz w:val="22"/>
            <w:szCs w:val="22"/>
            <w:lang w:eastAsia="en-US"/>
          </w:rPr>
          <w:tab/>
        </w:r>
        <w:r w:rsidR="00355708" w:rsidRPr="00497404">
          <w:rPr>
            <w:rStyle w:val="Hyperlink"/>
            <w:noProof/>
          </w:rPr>
          <w:t>Customer Requirements</w:t>
        </w:r>
        <w:r w:rsidR="00355708">
          <w:rPr>
            <w:noProof/>
            <w:webHidden/>
          </w:rPr>
          <w:tab/>
        </w:r>
        <w:r w:rsidR="003A5236">
          <w:rPr>
            <w:noProof/>
            <w:webHidden/>
          </w:rPr>
          <w:fldChar w:fldCharType="begin"/>
        </w:r>
        <w:r w:rsidR="00355708">
          <w:rPr>
            <w:noProof/>
            <w:webHidden/>
          </w:rPr>
          <w:instrText xml:space="preserve"> PAGEREF _Toc286747631 \h </w:instrText>
        </w:r>
        <w:r w:rsidR="003A5236">
          <w:rPr>
            <w:noProof/>
            <w:webHidden/>
          </w:rPr>
        </w:r>
        <w:r w:rsidR="003A5236">
          <w:rPr>
            <w:noProof/>
            <w:webHidden/>
          </w:rPr>
          <w:fldChar w:fldCharType="separate"/>
        </w:r>
        <w:r w:rsidR="00355708">
          <w:rPr>
            <w:noProof/>
            <w:webHidden/>
          </w:rPr>
          <w:t>1</w:t>
        </w:r>
        <w:r w:rsidR="003A5236">
          <w:rPr>
            <w:noProof/>
            <w:webHidden/>
          </w:rPr>
          <w:fldChar w:fldCharType="end"/>
        </w:r>
      </w:hyperlink>
    </w:p>
    <w:p w14:paraId="5B333589" w14:textId="77777777" w:rsidR="00355708" w:rsidRDefault="00A9023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286747632" w:history="1">
        <w:r w:rsidR="00355708" w:rsidRPr="00497404">
          <w:rPr>
            <w:rStyle w:val="Hyperlink"/>
            <w:noProof/>
          </w:rPr>
          <w:t>2.3</w:t>
        </w:r>
        <w:r w:rsidR="00355708">
          <w:rPr>
            <w:rFonts w:asciiTheme="minorHAnsi" w:eastAsiaTheme="minorEastAsia" w:hAnsiTheme="minorHAnsi" w:cstheme="minorBidi"/>
            <w:noProof/>
            <w:sz w:val="22"/>
            <w:szCs w:val="22"/>
            <w:lang w:eastAsia="en-US"/>
          </w:rPr>
          <w:tab/>
        </w:r>
        <w:r w:rsidR="00355708" w:rsidRPr="00497404">
          <w:rPr>
            <w:rStyle w:val="Hyperlink"/>
            <w:noProof/>
          </w:rPr>
          <w:t>Technical Specifications</w:t>
        </w:r>
        <w:r w:rsidR="00355708">
          <w:rPr>
            <w:noProof/>
            <w:webHidden/>
          </w:rPr>
          <w:tab/>
        </w:r>
        <w:r w:rsidR="003A5236">
          <w:rPr>
            <w:noProof/>
            <w:webHidden/>
          </w:rPr>
          <w:fldChar w:fldCharType="begin"/>
        </w:r>
        <w:r w:rsidR="00355708">
          <w:rPr>
            <w:noProof/>
            <w:webHidden/>
          </w:rPr>
          <w:instrText xml:space="preserve"> PAGEREF _Toc286747632 \h </w:instrText>
        </w:r>
        <w:r w:rsidR="003A5236">
          <w:rPr>
            <w:noProof/>
            <w:webHidden/>
          </w:rPr>
        </w:r>
        <w:r w:rsidR="003A5236">
          <w:rPr>
            <w:noProof/>
            <w:webHidden/>
          </w:rPr>
          <w:fldChar w:fldCharType="separate"/>
        </w:r>
        <w:r w:rsidR="00355708">
          <w:rPr>
            <w:noProof/>
            <w:webHidden/>
          </w:rPr>
          <w:t>1</w:t>
        </w:r>
        <w:r w:rsidR="003A5236">
          <w:rPr>
            <w:noProof/>
            <w:webHidden/>
          </w:rPr>
          <w:fldChar w:fldCharType="end"/>
        </w:r>
      </w:hyperlink>
    </w:p>
    <w:p w14:paraId="56999E09" w14:textId="77777777" w:rsidR="00355708" w:rsidRDefault="00A9023F">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286747633" w:history="1">
        <w:r w:rsidR="00355708" w:rsidRPr="00497404">
          <w:rPr>
            <w:rStyle w:val="Hyperlink"/>
            <w:noProof/>
          </w:rPr>
          <w:t>3</w:t>
        </w:r>
        <w:r w:rsidR="00355708">
          <w:rPr>
            <w:rFonts w:asciiTheme="minorHAnsi" w:eastAsiaTheme="minorEastAsia" w:hAnsiTheme="minorHAnsi" w:cstheme="minorBidi"/>
            <w:noProof/>
            <w:sz w:val="22"/>
            <w:szCs w:val="22"/>
            <w:lang w:eastAsia="en-US"/>
          </w:rPr>
          <w:tab/>
        </w:r>
        <w:r w:rsidR="00355708" w:rsidRPr="00497404">
          <w:rPr>
            <w:rStyle w:val="Hyperlink"/>
            <w:noProof/>
          </w:rPr>
          <w:t>Assessment of Relevant Existing Technologies</w:t>
        </w:r>
        <w:r w:rsidR="00355708">
          <w:rPr>
            <w:noProof/>
            <w:webHidden/>
          </w:rPr>
          <w:tab/>
        </w:r>
        <w:r w:rsidR="003A5236">
          <w:rPr>
            <w:noProof/>
            <w:webHidden/>
          </w:rPr>
          <w:fldChar w:fldCharType="begin"/>
        </w:r>
        <w:r w:rsidR="00355708">
          <w:rPr>
            <w:noProof/>
            <w:webHidden/>
          </w:rPr>
          <w:instrText xml:space="preserve"> PAGEREF _Toc286747633 \h </w:instrText>
        </w:r>
        <w:r w:rsidR="003A5236">
          <w:rPr>
            <w:noProof/>
            <w:webHidden/>
          </w:rPr>
        </w:r>
        <w:r w:rsidR="003A5236">
          <w:rPr>
            <w:noProof/>
            <w:webHidden/>
          </w:rPr>
          <w:fldChar w:fldCharType="separate"/>
        </w:r>
        <w:r w:rsidR="00355708">
          <w:rPr>
            <w:noProof/>
            <w:webHidden/>
          </w:rPr>
          <w:t>2</w:t>
        </w:r>
        <w:r w:rsidR="003A5236">
          <w:rPr>
            <w:noProof/>
            <w:webHidden/>
          </w:rPr>
          <w:fldChar w:fldCharType="end"/>
        </w:r>
      </w:hyperlink>
    </w:p>
    <w:p w14:paraId="5E50B43B" w14:textId="77777777" w:rsidR="00355708" w:rsidRDefault="00A9023F">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286747634" w:history="1">
        <w:r w:rsidR="00355708" w:rsidRPr="00497404">
          <w:rPr>
            <w:rStyle w:val="Hyperlink"/>
            <w:noProof/>
          </w:rPr>
          <w:t>4</w:t>
        </w:r>
        <w:r w:rsidR="00355708">
          <w:rPr>
            <w:rFonts w:asciiTheme="minorHAnsi" w:eastAsiaTheme="minorEastAsia" w:hAnsiTheme="minorHAnsi" w:cstheme="minorBidi"/>
            <w:noProof/>
            <w:sz w:val="22"/>
            <w:szCs w:val="22"/>
            <w:lang w:eastAsia="en-US"/>
          </w:rPr>
          <w:tab/>
        </w:r>
        <w:r w:rsidR="00355708" w:rsidRPr="00497404">
          <w:rPr>
            <w:rStyle w:val="Hyperlink"/>
            <w:noProof/>
          </w:rPr>
          <w:t>Professional and Societal Considerations</w:t>
        </w:r>
        <w:r w:rsidR="00355708">
          <w:rPr>
            <w:noProof/>
            <w:webHidden/>
          </w:rPr>
          <w:tab/>
        </w:r>
        <w:r w:rsidR="003A5236">
          <w:rPr>
            <w:noProof/>
            <w:webHidden/>
          </w:rPr>
          <w:fldChar w:fldCharType="begin"/>
        </w:r>
        <w:r w:rsidR="00355708">
          <w:rPr>
            <w:noProof/>
            <w:webHidden/>
          </w:rPr>
          <w:instrText xml:space="preserve"> PAGEREF _Toc286747634 \h </w:instrText>
        </w:r>
        <w:r w:rsidR="003A5236">
          <w:rPr>
            <w:noProof/>
            <w:webHidden/>
          </w:rPr>
        </w:r>
        <w:r w:rsidR="003A5236">
          <w:rPr>
            <w:noProof/>
            <w:webHidden/>
          </w:rPr>
          <w:fldChar w:fldCharType="separate"/>
        </w:r>
        <w:r w:rsidR="00355708">
          <w:rPr>
            <w:noProof/>
            <w:webHidden/>
          </w:rPr>
          <w:t>2</w:t>
        </w:r>
        <w:r w:rsidR="003A5236">
          <w:rPr>
            <w:noProof/>
            <w:webHidden/>
          </w:rPr>
          <w:fldChar w:fldCharType="end"/>
        </w:r>
      </w:hyperlink>
    </w:p>
    <w:p w14:paraId="591F2A07" w14:textId="77777777" w:rsidR="00355708" w:rsidRDefault="00A9023F">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286747635" w:history="1">
        <w:r w:rsidR="00355708" w:rsidRPr="00497404">
          <w:rPr>
            <w:rStyle w:val="Hyperlink"/>
            <w:noProof/>
          </w:rPr>
          <w:t>5</w:t>
        </w:r>
        <w:r w:rsidR="00355708">
          <w:rPr>
            <w:rFonts w:asciiTheme="minorHAnsi" w:eastAsiaTheme="minorEastAsia" w:hAnsiTheme="minorHAnsi" w:cstheme="minorBidi"/>
            <w:noProof/>
            <w:sz w:val="22"/>
            <w:szCs w:val="22"/>
            <w:lang w:eastAsia="en-US"/>
          </w:rPr>
          <w:tab/>
        </w:r>
        <w:r w:rsidR="00355708" w:rsidRPr="00497404">
          <w:rPr>
            <w:rStyle w:val="Hyperlink"/>
            <w:noProof/>
          </w:rPr>
          <w:t>System Concept Development and Selection</w:t>
        </w:r>
        <w:r w:rsidR="00355708">
          <w:rPr>
            <w:noProof/>
            <w:webHidden/>
          </w:rPr>
          <w:tab/>
        </w:r>
        <w:r w:rsidR="003A5236">
          <w:rPr>
            <w:noProof/>
            <w:webHidden/>
          </w:rPr>
          <w:fldChar w:fldCharType="begin"/>
        </w:r>
        <w:r w:rsidR="00355708">
          <w:rPr>
            <w:noProof/>
            <w:webHidden/>
          </w:rPr>
          <w:instrText xml:space="preserve"> PAGEREF _Toc286747635 \h </w:instrText>
        </w:r>
        <w:r w:rsidR="003A5236">
          <w:rPr>
            <w:noProof/>
            <w:webHidden/>
          </w:rPr>
        </w:r>
        <w:r w:rsidR="003A5236">
          <w:rPr>
            <w:noProof/>
            <w:webHidden/>
          </w:rPr>
          <w:fldChar w:fldCharType="separate"/>
        </w:r>
        <w:r w:rsidR="00355708">
          <w:rPr>
            <w:noProof/>
            <w:webHidden/>
          </w:rPr>
          <w:t>2</w:t>
        </w:r>
        <w:r w:rsidR="003A5236">
          <w:rPr>
            <w:noProof/>
            <w:webHidden/>
          </w:rPr>
          <w:fldChar w:fldCharType="end"/>
        </w:r>
      </w:hyperlink>
    </w:p>
    <w:p w14:paraId="1B9C2C48" w14:textId="77777777" w:rsidR="00355708" w:rsidRDefault="00A9023F">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286747636" w:history="1">
        <w:r w:rsidR="00355708" w:rsidRPr="00497404">
          <w:rPr>
            <w:rStyle w:val="Hyperlink"/>
            <w:noProof/>
          </w:rPr>
          <w:t>6</w:t>
        </w:r>
        <w:r w:rsidR="00355708">
          <w:rPr>
            <w:rFonts w:asciiTheme="minorHAnsi" w:eastAsiaTheme="minorEastAsia" w:hAnsiTheme="minorHAnsi" w:cstheme="minorBidi"/>
            <w:noProof/>
            <w:sz w:val="22"/>
            <w:szCs w:val="22"/>
            <w:lang w:eastAsia="en-US"/>
          </w:rPr>
          <w:tab/>
        </w:r>
        <w:r w:rsidR="00355708" w:rsidRPr="00497404">
          <w:rPr>
            <w:rStyle w:val="Hyperlink"/>
            <w:noProof/>
          </w:rPr>
          <w:t>Subsystem Analysis and Design</w:t>
        </w:r>
        <w:r w:rsidR="00355708">
          <w:rPr>
            <w:noProof/>
            <w:webHidden/>
          </w:rPr>
          <w:tab/>
        </w:r>
        <w:r w:rsidR="003A5236">
          <w:rPr>
            <w:noProof/>
            <w:webHidden/>
          </w:rPr>
          <w:fldChar w:fldCharType="begin"/>
        </w:r>
        <w:r w:rsidR="00355708">
          <w:rPr>
            <w:noProof/>
            <w:webHidden/>
          </w:rPr>
          <w:instrText xml:space="preserve"> PAGEREF _Toc286747636 \h </w:instrText>
        </w:r>
        <w:r w:rsidR="003A5236">
          <w:rPr>
            <w:noProof/>
            <w:webHidden/>
          </w:rPr>
        </w:r>
        <w:r w:rsidR="003A5236">
          <w:rPr>
            <w:noProof/>
            <w:webHidden/>
          </w:rPr>
          <w:fldChar w:fldCharType="separate"/>
        </w:r>
        <w:r w:rsidR="00355708">
          <w:rPr>
            <w:noProof/>
            <w:webHidden/>
          </w:rPr>
          <w:t>3</w:t>
        </w:r>
        <w:r w:rsidR="003A5236">
          <w:rPr>
            <w:noProof/>
            <w:webHidden/>
          </w:rPr>
          <w:fldChar w:fldCharType="end"/>
        </w:r>
      </w:hyperlink>
    </w:p>
    <w:p w14:paraId="515B828C" w14:textId="77777777" w:rsidR="00355708" w:rsidRDefault="00A9023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286747637" w:history="1">
        <w:r w:rsidR="00355708" w:rsidRPr="00497404">
          <w:rPr>
            <w:rStyle w:val="Hyperlink"/>
            <w:noProof/>
          </w:rPr>
          <w:t>6.1</w:t>
        </w:r>
        <w:r w:rsidR="00355708">
          <w:rPr>
            <w:rFonts w:asciiTheme="minorHAnsi" w:eastAsiaTheme="minorEastAsia" w:hAnsiTheme="minorHAnsi" w:cstheme="minorBidi"/>
            <w:noProof/>
            <w:sz w:val="22"/>
            <w:szCs w:val="22"/>
            <w:lang w:eastAsia="en-US"/>
          </w:rPr>
          <w:tab/>
        </w:r>
        <w:r w:rsidR="00355708" w:rsidRPr="00497404">
          <w:rPr>
            <w:rStyle w:val="Hyperlink"/>
            <w:noProof/>
          </w:rPr>
          <w:t>Subsystem 1</w:t>
        </w:r>
        <w:r w:rsidR="00355708">
          <w:rPr>
            <w:noProof/>
            <w:webHidden/>
          </w:rPr>
          <w:tab/>
        </w:r>
        <w:r w:rsidR="003A5236">
          <w:rPr>
            <w:noProof/>
            <w:webHidden/>
          </w:rPr>
          <w:fldChar w:fldCharType="begin"/>
        </w:r>
        <w:r w:rsidR="00355708">
          <w:rPr>
            <w:noProof/>
            <w:webHidden/>
          </w:rPr>
          <w:instrText xml:space="preserve"> PAGEREF _Toc286747637 \h </w:instrText>
        </w:r>
        <w:r w:rsidR="003A5236">
          <w:rPr>
            <w:noProof/>
            <w:webHidden/>
          </w:rPr>
        </w:r>
        <w:r w:rsidR="003A5236">
          <w:rPr>
            <w:noProof/>
            <w:webHidden/>
          </w:rPr>
          <w:fldChar w:fldCharType="separate"/>
        </w:r>
        <w:r w:rsidR="00355708">
          <w:rPr>
            <w:noProof/>
            <w:webHidden/>
          </w:rPr>
          <w:t>5</w:t>
        </w:r>
        <w:r w:rsidR="003A5236">
          <w:rPr>
            <w:noProof/>
            <w:webHidden/>
          </w:rPr>
          <w:fldChar w:fldCharType="end"/>
        </w:r>
      </w:hyperlink>
    </w:p>
    <w:p w14:paraId="3EAC1E22" w14:textId="77777777" w:rsidR="00355708" w:rsidRDefault="00A9023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286747638" w:history="1">
        <w:r w:rsidR="00355708" w:rsidRPr="00497404">
          <w:rPr>
            <w:rStyle w:val="Hyperlink"/>
            <w:noProof/>
          </w:rPr>
          <w:t>6.2</w:t>
        </w:r>
        <w:r w:rsidR="00355708">
          <w:rPr>
            <w:rFonts w:asciiTheme="minorHAnsi" w:eastAsiaTheme="minorEastAsia" w:hAnsiTheme="minorHAnsi" w:cstheme="minorBidi"/>
            <w:noProof/>
            <w:sz w:val="22"/>
            <w:szCs w:val="22"/>
            <w:lang w:eastAsia="en-US"/>
          </w:rPr>
          <w:tab/>
        </w:r>
        <w:r w:rsidR="00355708" w:rsidRPr="00497404">
          <w:rPr>
            <w:rStyle w:val="Hyperlink"/>
            <w:noProof/>
          </w:rPr>
          <w:t>Subsystem 2</w:t>
        </w:r>
        <w:r w:rsidR="00355708">
          <w:rPr>
            <w:noProof/>
            <w:webHidden/>
          </w:rPr>
          <w:tab/>
        </w:r>
        <w:r w:rsidR="003A5236">
          <w:rPr>
            <w:noProof/>
            <w:webHidden/>
          </w:rPr>
          <w:fldChar w:fldCharType="begin"/>
        </w:r>
        <w:r w:rsidR="00355708">
          <w:rPr>
            <w:noProof/>
            <w:webHidden/>
          </w:rPr>
          <w:instrText xml:space="preserve"> PAGEREF _Toc286747638 \h </w:instrText>
        </w:r>
        <w:r w:rsidR="003A5236">
          <w:rPr>
            <w:noProof/>
            <w:webHidden/>
          </w:rPr>
        </w:r>
        <w:r w:rsidR="003A5236">
          <w:rPr>
            <w:noProof/>
            <w:webHidden/>
          </w:rPr>
          <w:fldChar w:fldCharType="separate"/>
        </w:r>
        <w:r w:rsidR="00355708">
          <w:rPr>
            <w:noProof/>
            <w:webHidden/>
          </w:rPr>
          <w:t>5</w:t>
        </w:r>
        <w:r w:rsidR="003A5236">
          <w:rPr>
            <w:noProof/>
            <w:webHidden/>
          </w:rPr>
          <w:fldChar w:fldCharType="end"/>
        </w:r>
      </w:hyperlink>
    </w:p>
    <w:p w14:paraId="6C0CE00E" w14:textId="77777777" w:rsidR="00355708" w:rsidRDefault="00A9023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286747639" w:history="1">
        <w:r w:rsidR="00355708" w:rsidRPr="00497404">
          <w:rPr>
            <w:rStyle w:val="Hyperlink"/>
            <w:noProof/>
          </w:rPr>
          <w:t>6.3</w:t>
        </w:r>
        <w:r w:rsidR="00355708">
          <w:rPr>
            <w:rFonts w:asciiTheme="minorHAnsi" w:eastAsiaTheme="minorEastAsia" w:hAnsiTheme="minorHAnsi" w:cstheme="minorBidi"/>
            <w:noProof/>
            <w:sz w:val="22"/>
            <w:szCs w:val="22"/>
            <w:lang w:eastAsia="en-US"/>
          </w:rPr>
          <w:tab/>
        </w:r>
        <w:r w:rsidR="00355708" w:rsidRPr="00497404">
          <w:rPr>
            <w:rStyle w:val="Hyperlink"/>
            <w:noProof/>
          </w:rPr>
          <w:t>Subsystem 3</w:t>
        </w:r>
        <w:r w:rsidR="00355708">
          <w:rPr>
            <w:noProof/>
            <w:webHidden/>
          </w:rPr>
          <w:tab/>
        </w:r>
        <w:r w:rsidR="003A5236">
          <w:rPr>
            <w:noProof/>
            <w:webHidden/>
          </w:rPr>
          <w:fldChar w:fldCharType="begin"/>
        </w:r>
        <w:r w:rsidR="00355708">
          <w:rPr>
            <w:noProof/>
            <w:webHidden/>
          </w:rPr>
          <w:instrText xml:space="preserve"> PAGEREF _Toc286747639 \h </w:instrText>
        </w:r>
        <w:r w:rsidR="003A5236">
          <w:rPr>
            <w:noProof/>
            <w:webHidden/>
          </w:rPr>
        </w:r>
        <w:r w:rsidR="003A5236">
          <w:rPr>
            <w:noProof/>
            <w:webHidden/>
          </w:rPr>
          <w:fldChar w:fldCharType="separate"/>
        </w:r>
        <w:r w:rsidR="00355708">
          <w:rPr>
            <w:noProof/>
            <w:webHidden/>
          </w:rPr>
          <w:t>5</w:t>
        </w:r>
        <w:r w:rsidR="003A5236">
          <w:rPr>
            <w:noProof/>
            <w:webHidden/>
          </w:rPr>
          <w:fldChar w:fldCharType="end"/>
        </w:r>
      </w:hyperlink>
    </w:p>
    <w:p w14:paraId="44FC73E5" w14:textId="77777777" w:rsidR="00355708" w:rsidRDefault="00A9023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286747640" w:history="1">
        <w:r w:rsidR="00355708" w:rsidRPr="00497404">
          <w:rPr>
            <w:rStyle w:val="Hyperlink"/>
            <w:noProof/>
          </w:rPr>
          <w:t>6.4</w:t>
        </w:r>
        <w:r w:rsidR="00355708">
          <w:rPr>
            <w:rFonts w:asciiTheme="minorHAnsi" w:eastAsiaTheme="minorEastAsia" w:hAnsiTheme="minorHAnsi" w:cstheme="minorBidi"/>
            <w:noProof/>
            <w:sz w:val="22"/>
            <w:szCs w:val="22"/>
            <w:lang w:eastAsia="en-US"/>
          </w:rPr>
          <w:tab/>
        </w:r>
        <w:r w:rsidR="00355708" w:rsidRPr="00497404">
          <w:rPr>
            <w:rStyle w:val="Hyperlink"/>
            <w:noProof/>
          </w:rPr>
          <w:t>Subsystem 4</w:t>
        </w:r>
        <w:r w:rsidR="00355708">
          <w:rPr>
            <w:noProof/>
            <w:webHidden/>
          </w:rPr>
          <w:tab/>
        </w:r>
        <w:r w:rsidR="003A5236">
          <w:rPr>
            <w:noProof/>
            <w:webHidden/>
          </w:rPr>
          <w:fldChar w:fldCharType="begin"/>
        </w:r>
        <w:r w:rsidR="00355708">
          <w:rPr>
            <w:noProof/>
            <w:webHidden/>
          </w:rPr>
          <w:instrText xml:space="preserve"> PAGEREF _Toc286747640 \h </w:instrText>
        </w:r>
        <w:r w:rsidR="003A5236">
          <w:rPr>
            <w:noProof/>
            <w:webHidden/>
          </w:rPr>
        </w:r>
        <w:r w:rsidR="003A5236">
          <w:rPr>
            <w:noProof/>
            <w:webHidden/>
          </w:rPr>
          <w:fldChar w:fldCharType="separate"/>
        </w:r>
        <w:r w:rsidR="00355708">
          <w:rPr>
            <w:noProof/>
            <w:webHidden/>
          </w:rPr>
          <w:t>5</w:t>
        </w:r>
        <w:r w:rsidR="003A5236">
          <w:rPr>
            <w:noProof/>
            <w:webHidden/>
          </w:rPr>
          <w:fldChar w:fldCharType="end"/>
        </w:r>
      </w:hyperlink>
    </w:p>
    <w:p w14:paraId="23F6E6F1" w14:textId="77777777" w:rsidR="00355708" w:rsidRDefault="00A9023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286747641" w:history="1">
        <w:r w:rsidR="00355708" w:rsidRPr="00497404">
          <w:rPr>
            <w:rStyle w:val="Hyperlink"/>
            <w:noProof/>
          </w:rPr>
          <w:t>6.5</w:t>
        </w:r>
        <w:r w:rsidR="00355708">
          <w:rPr>
            <w:rFonts w:asciiTheme="minorHAnsi" w:eastAsiaTheme="minorEastAsia" w:hAnsiTheme="minorHAnsi" w:cstheme="minorBidi"/>
            <w:noProof/>
            <w:sz w:val="22"/>
            <w:szCs w:val="22"/>
            <w:lang w:eastAsia="en-US"/>
          </w:rPr>
          <w:tab/>
        </w:r>
        <w:r w:rsidR="00355708" w:rsidRPr="00497404">
          <w:rPr>
            <w:rStyle w:val="Hyperlink"/>
            <w:noProof/>
          </w:rPr>
          <w:t>Subsystem 5</w:t>
        </w:r>
        <w:r w:rsidR="00355708">
          <w:rPr>
            <w:noProof/>
            <w:webHidden/>
          </w:rPr>
          <w:tab/>
        </w:r>
        <w:r w:rsidR="003A5236">
          <w:rPr>
            <w:noProof/>
            <w:webHidden/>
          </w:rPr>
          <w:fldChar w:fldCharType="begin"/>
        </w:r>
        <w:r w:rsidR="00355708">
          <w:rPr>
            <w:noProof/>
            <w:webHidden/>
          </w:rPr>
          <w:instrText xml:space="preserve"> PAGEREF _Toc286747641 \h </w:instrText>
        </w:r>
        <w:r w:rsidR="003A5236">
          <w:rPr>
            <w:noProof/>
            <w:webHidden/>
          </w:rPr>
        </w:r>
        <w:r w:rsidR="003A5236">
          <w:rPr>
            <w:noProof/>
            <w:webHidden/>
          </w:rPr>
          <w:fldChar w:fldCharType="separate"/>
        </w:r>
        <w:r w:rsidR="00355708">
          <w:rPr>
            <w:noProof/>
            <w:webHidden/>
          </w:rPr>
          <w:t>5</w:t>
        </w:r>
        <w:r w:rsidR="003A5236">
          <w:rPr>
            <w:noProof/>
            <w:webHidden/>
          </w:rPr>
          <w:fldChar w:fldCharType="end"/>
        </w:r>
      </w:hyperlink>
    </w:p>
    <w:p w14:paraId="520681B8" w14:textId="77777777" w:rsidR="00355708" w:rsidRDefault="00A9023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286747642" w:history="1">
        <w:r w:rsidR="00355708" w:rsidRPr="00497404">
          <w:rPr>
            <w:rStyle w:val="Hyperlink"/>
            <w:noProof/>
          </w:rPr>
          <w:t>6.6</w:t>
        </w:r>
        <w:r w:rsidR="00355708">
          <w:rPr>
            <w:rFonts w:asciiTheme="minorHAnsi" w:eastAsiaTheme="minorEastAsia" w:hAnsiTheme="minorHAnsi" w:cstheme="minorBidi"/>
            <w:noProof/>
            <w:sz w:val="22"/>
            <w:szCs w:val="22"/>
            <w:lang w:eastAsia="en-US"/>
          </w:rPr>
          <w:tab/>
        </w:r>
        <w:r w:rsidR="00355708" w:rsidRPr="00497404">
          <w:rPr>
            <w:rStyle w:val="Hyperlink"/>
            <w:noProof/>
          </w:rPr>
          <w:t>Subsystem 6</w:t>
        </w:r>
        <w:r w:rsidR="00355708">
          <w:rPr>
            <w:noProof/>
            <w:webHidden/>
          </w:rPr>
          <w:tab/>
        </w:r>
        <w:r w:rsidR="003A5236">
          <w:rPr>
            <w:noProof/>
            <w:webHidden/>
          </w:rPr>
          <w:fldChar w:fldCharType="begin"/>
        </w:r>
        <w:r w:rsidR="00355708">
          <w:rPr>
            <w:noProof/>
            <w:webHidden/>
          </w:rPr>
          <w:instrText xml:space="preserve"> PAGEREF _Toc286747642 \h </w:instrText>
        </w:r>
        <w:r w:rsidR="003A5236">
          <w:rPr>
            <w:noProof/>
            <w:webHidden/>
          </w:rPr>
        </w:r>
        <w:r w:rsidR="003A5236">
          <w:rPr>
            <w:noProof/>
            <w:webHidden/>
          </w:rPr>
          <w:fldChar w:fldCharType="separate"/>
        </w:r>
        <w:r w:rsidR="00355708">
          <w:rPr>
            <w:noProof/>
            <w:webHidden/>
          </w:rPr>
          <w:t>5</w:t>
        </w:r>
        <w:r w:rsidR="003A5236">
          <w:rPr>
            <w:noProof/>
            <w:webHidden/>
          </w:rPr>
          <w:fldChar w:fldCharType="end"/>
        </w:r>
      </w:hyperlink>
    </w:p>
    <w:p w14:paraId="5EAB4556" w14:textId="77777777" w:rsidR="00355708" w:rsidRDefault="00A9023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286747643" w:history="1">
        <w:r w:rsidR="00355708" w:rsidRPr="00497404">
          <w:rPr>
            <w:rStyle w:val="Hyperlink"/>
            <w:noProof/>
          </w:rPr>
          <w:t>6.7</w:t>
        </w:r>
        <w:r w:rsidR="00355708">
          <w:rPr>
            <w:rFonts w:asciiTheme="minorHAnsi" w:eastAsiaTheme="minorEastAsia" w:hAnsiTheme="minorHAnsi" w:cstheme="minorBidi"/>
            <w:noProof/>
            <w:sz w:val="22"/>
            <w:szCs w:val="22"/>
            <w:lang w:eastAsia="en-US"/>
          </w:rPr>
          <w:tab/>
        </w:r>
        <w:r w:rsidR="00355708" w:rsidRPr="00497404">
          <w:rPr>
            <w:rStyle w:val="Hyperlink"/>
            <w:noProof/>
          </w:rPr>
          <w:t>Subsystem 7</w:t>
        </w:r>
        <w:r w:rsidR="00355708">
          <w:rPr>
            <w:noProof/>
            <w:webHidden/>
          </w:rPr>
          <w:tab/>
        </w:r>
        <w:r w:rsidR="003A5236">
          <w:rPr>
            <w:noProof/>
            <w:webHidden/>
          </w:rPr>
          <w:fldChar w:fldCharType="begin"/>
        </w:r>
        <w:r w:rsidR="00355708">
          <w:rPr>
            <w:noProof/>
            <w:webHidden/>
          </w:rPr>
          <w:instrText xml:space="preserve"> PAGEREF _Toc286747643 \h </w:instrText>
        </w:r>
        <w:r w:rsidR="003A5236">
          <w:rPr>
            <w:noProof/>
            <w:webHidden/>
          </w:rPr>
        </w:r>
        <w:r w:rsidR="003A5236">
          <w:rPr>
            <w:noProof/>
            <w:webHidden/>
          </w:rPr>
          <w:fldChar w:fldCharType="separate"/>
        </w:r>
        <w:r w:rsidR="00355708">
          <w:rPr>
            <w:noProof/>
            <w:webHidden/>
          </w:rPr>
          <w:t>5</w:t>
        </w:r>
        <w:r w:rsidR="003A5236">
          <w:rPr>
            <w:noProof/>
            <w:webHidden/>
          </w:rPr>
          <w:fldChar w:fldCharType="end"/>
        </w:r>
      </w:hyperlink>
    </w:p>
    <w:p w14:paraId="6B8FD7BF" w14:textId="77777777" w:rsidR="00355708" w:rsidRDefault="00A9023F">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286747644" w:history="1">
        <w:r w:rsidR="00355708" w:rsidRPr="00497404">
          <w:rPr>
            <w:rStyle w:val="Hyperlink"/>
            <w:noProof/>
          </w:rPr>
          <w:t>7</w:t>
        </w:r>
        <w:r w:rsidR="00355708">
          <w:rPr>
            <w:rFonts w:asciiTheme="minorHAnsi" w:eastAsiaTheme="minorEastAsia" w:hAnsiTheme="minorHAnsi" w:cstheme="minorBidi"/>
            <w:noProof/>
            <w:sz w:val="22"/>
            <w:szCs w:val="22"/>
            <w:lang w:eastAsia="en-US"/>
          </w:rPr>
          <w:tab/>
        </w:r>
        <w:r w:rsidR="00355708" w:rsidRPr="00497404">
          <w:rPr>
            <w:rStyle w:val="Hyperlink"/>
            <w:noProof/>
          </w:rPr>
          <w:t>Results and Discussion</w:t>
        </w:r>
        <w:r w:rsidR="00355708">
          <w:rPr>
            <w:noProof/>
            <w:webHidden/>
          </w:rPr>
          <w:tab/>
        </w:r>
        <w:r w:rsidR="003A5236">
          <w:rPr>
            <w:noProof/>
            <w:webHidden/>
          </w:rPr>
          <w:fldChar w:fldCharType="begin"/>
        </w:r>
        <w:r w:rsidR="00355708">
          <w:rPr>
            <w:noProof/>
            <w:webHidden/>
          </w:rPr>
          <w:instrText xml:space="preserve"> PAGEREF _Toc286747644 \h </w:instrText>
        </w:r>
        <w:r w:rsidR="003A5236">
          <w:rPr>
            <w:noProof/>
            <w:webHidden/>
          </w:rPr>
        </w:r>
        <w:r w:rsidR="003A5236">
          <w:rPr>
            <w:noProof/>
            <w:webHidden/>
          </w:rPr>
          <w:fldChar w:fldCharType="separate"/>
        </w:r>
        <w:r w:rsidR="00355708">
          <w:rPr>
            <w:noProof/>
            <w:webHidden/>
          </w:rPr>
          <w:t>5</w:t>
        </w:r>
        <w:r w:rsidR="003A5236">
          <w:rPr>
            <w:noProof/>
            <w:webHidden/>
          </w:rPr>
          <w:fldChar w:fldCharType="end"/>
        </w:r>
      </w:hyperlink>
    </w:p>
    <w:p w14:paraId="08549C9F" w14:textId="77777777" w:rsidR="00355708" w:rsidRDefault="00A9023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286747645" w:history="1">
        <w:r w:rsidR="00355708" w:rsidRPr="00497404">
          <w:rPr>
            <w:rStyle w:val="Hyperlink"/>
            <w:noProof/>
          </w:rPr>
          <w:t>7.1</w:t>
        </w:r>
        <w:r w:rsidR="00355708">
          <w:rPr>
            <w:rFonts w:asciiTheme="minorHAnsi" w:eastAsiaTheme="minorEastAsia" w:hAnsiTheme="minorHAnsi" w:cstheme="minorBidi"/>
            <w:noProof/>
            <w:sz w:val="22"/>
            <w:szCs w:val="22"/>
            <w:lang w:eastAsia="en-US"/>
          </w:rPr>
          <w:tab/>
        </w:r>
        <w:r w:rsidR="00355708" w:rsidRPr="00497404">
          <w:rPr>
            <w:rStyle w:val="Hyperlink"/>
            <w:noProof/>
          </w:rPr>
          <w:t>Results</w:t>
        </w:r>
        <w:r w:rsidR="00355708">
          <w:rPr>
            <w:noProof/>
            <w:webHidden/>
          </w:rPr>
          <w:tab/>
        </w:r>
        <w:r w:rsidR="003A5236">
          <w:rPr>
            <w:noProof/>
            <w:webHidden/>
          </w:rPr>
          <w:fldChar w:fldCharType="begin"/>
        </w:r>
        <w:r w:rsidR="00355708">
          <w:rPr>
            <w:noProof/>
            <w:webHidden/>
          </w:rPr>
          <w:instrText xml:space="preserve"> PAGEREF _Toc286747645 \h </w:instrText>
        </w:r>
        <w:r w:rsidR="003A5236">
          <w:rPr>
            <w:noProof/>
            <w:webHidden/>
          </w:rPr>
        </w:r>
        <w:r w:rsidR="003A5236">
          <w:rPr>
            <w:noProof/>
            <w:webHidden/>
          </w:rPr>
          <w:fldChar w:fldCharType="separate"/>
        </w:r>
        <w:r w:rsidR="00355708">
          <w:rPr>
            <w:noProof/>
            <w:webHidden/>
          </w:rPr>
          <w:t>5</w:t>
        </w:r>
        <w:r w:rsidR="003A5236">
          <w:rPr>
            <w:noProof/>
            <w:webHidden/>
          </w:rPr>
          <w:fldChar w:fldCharType="end"/>
        </w:r>
      </w:hyperlink>
    </w:p>
    <w:p w14:paraId="31093855" w14:textId="77777777" w:rsidR="00355708" w:rsidRDefault="00A9023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286747646" w:history="1">
        <w:r w:rsidR="00355708" w:rsidRPr="00497404">
          <w:rPr>
            <w:rStyle w:val="Hyperlink"/>
            <w:noProof/>
          </w:rPr>
          <w:t>7.2</w:t>
        </w:r>
        <w:r w:rsidR="00355708">
          <w:rPr>
            <w:rFonts w:asciiTheme="minorHAnsi" w:eastAsiaTheme="minorEastAsia" w:hAnsiTheme="minorHAnsi" w:cstheme="minorBidi"/>
            <w:noProof/>
            <w:sz w:val="22"/>
            <w:szCs w:val="22"/>
            <w:lang w:eastAsia="en-US"/>
          </w:rPr>
          <w:tab/>
        </w:r>
        <w:r w:rsidR="00355708" w:rsidRPr="00497404">
          <w:rPr>
            <w:rStyle w:val="Hyperlink"/>
            <w:noProof/>
          </w:rPr>
          <w:t>Significant Accomplishments</w:t>
        </w:r>
        <w:r w:rsidR="00355708">
          <w:rPr>
            <w:noProof/>
            <w:webHidden/>
          </w:rPr>
          <w:tab/>
        </w:r>
        <w:r w:rsidR="003A5236">
          <w:rPr>
            <w:noProof/>
            <w:webHidden/>
          </w:rPr>
          <w:fldChar w:fldCharType="begin"/>
        </w:r>
        <w:r w:rsidR="00355708">
          <w:rPr>
            <w:noProof/>
            <w:webHidden/>
          </w:rPr>
          <w:instrText xml:space="preserve"> PAGEREF _Toc286747646 \h </w:instrText>
        </w:r>
        <w:r w:rsidR="003A5236">
          <w:rPr>
            <w:noProof/>
            <w:webHidden/>
          </w:rPr>
        </w:r>
        <w:r w:rsidR="003A5236">
          <w:rPr>
            <w:noProof/>
            <w:webHidden/>
          </w:rPr>
          <w:fldChar w:fldCharType="separate"/>
        </w:r>
        <w:r w:rsidR="00355708">
          <w:rPr>
            <w:noProof/>
            <w:webHidden/>
          </w:rPr>
          <w:t>5</w:t>
        </w:r>
        <w:r w:rsidR="003A5236">
          <w:rPr>
            <w:noProof/>
            <w:webHidden/>
          </w:rPr>
          <w:fldChar w:fldCharType="end"/>
        </w:r>
      </w:hyperlink>
    </w:p>
    <w:p w14:paraId="49C2F40A" w14:textId="77777777" w:rsidR="00355708" w:rsidRDefault="00A9023F">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286747647" w:history="1">
        <w:r w:rsidR="00355708" w:rsidRPr="00497404">
          <w:rPr>
            <w:rStyle w:val="Hyperlink"/>
            <w:noProof/>
          </w:rPr>
          <w:t>8</w:t>
        </w:r>
        <w:r w:rsidR="00355708">
          <w:rPr>
            <w:rFonts w:asciiTheme="minorHAnsi" w:eastAsiaTheme="minorEastAsia" w:hAnsiTheme="minorHAnsi" w:cstheme="minorBidi"/>
            <w:noProof/>
            <w:sz w:val="22"/>
            <w:szCs w:val="22"/>
            <w:lang w:eastAsia="en-US"/>
          </w:rPr>
          <w:tab/>
        </w:r>
        <w:r w:rsidR="00355708" w:rsidRPr="00497404">
          <w:rPr>
            <w:rStyle w:val="Hyperlink"/>
            <w:noProof/>
          </w:rPr>
          <w:t>Conclusions</w:t>
        </w:r>
        <w:r w:rsidR="00355708">
          <w:rPr>
            <w:noProof/>
            <w:webHidden/>
          </w:rPr>
          <w:tab/>
        </w:r>
        <w:r w:rsidR="003A5236">
          <w:rPr>
            <w:noProof/>
            <w:webHidden/>
          </w:rPr>
          <w:fldChar w:fldCharType="begin"/>
        </w:r>
        <w:r w:rsidR="00355708">
          <w:rPr>
            <w:noProof/>
            <w:webHidden/>
          </w:rPr>
          <w:instrText xml:space="preserve"> PAGEREF _Toc286747647 \h </w:instrText>
        </w:r>
        <w:r w:rsidR="003A5236">
          <w:rPr>
            <w:noProof/>
            <w:webHidden/>
          </w:rPr>
        </w:r>
        <w:r w:rsidR="003A5236">
          <w:rPr>
            <w:noProof/>
            <w:webHidden/>
          </w:rPr>
          <w:fldChar w:fldCharType="separate"/>
        </w:r>
        <w:r w:rsidR="00355708">
          <w:rPr>
            <w:noProof/>
            <w:webHidden/>
          </w:rPr>
          <w:t>5</w:t>
        </w:r>
        <w:r w:rsidR="003A5236">
          <w:rPr>
            <w:noProof/>
            <w:webHidden/>
          </w:rPr>
          <w:fldChar w:fldCharType="end"/>
        </w:r>
      </w:hyperlink>
    </w:p>
    <w:p w14:paraId="5718F155" w14:textId="77777777" w:rsidR="00355708" w:rsidRDefault="00A9023F">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286747648" w:history="1">
        <w:r w:rsidR="00355708" w:rsidRPr="00497404">
          <w:rPr>
            <w:rStyle w:val="Hyperlink"/>
            <w:noProof/>
          </w:rPr>
          <w:t>9</w:t>
        </w:r>
        <w:r w:rsidR="00355708">
          <w:rPr>
            <w:rFonts w:asciiTheme="minorHAnsi" w:eastAsiaTheme="minorEastAsia" w:hAnsiTheme="minorHAnsi" w:cstheme="minorBidi"/>
            <w:noProof/>
            <w:sz w:val="22"/>
            <w:szCs w:val="22"/>
            <w:lang w:eastAsia="en-US"/>
          </w:rPr>
          <w:tab/>
        </w:r>
        <w:r w:rsidR="00355708" w:rsidRPr="00497404">
          <w:rPr>
            <w:rStyle w:val="Hyperlink"/>
            <w:noProof/>
          </w:rPr>
          <w:t>References</w:t>
        </w:r>
        <w:r w:rsidR="00355708">
          <w:rPr>
            <w:noProof/>
            <w:webHidden/>
          </w:rPr>
          <w:tab/>
        </w:r>
        <w:r w:rsidR="003A5236">
          <w:rPr>
            <w:noProof/>
            <w:webHidden/>
          </w:rPr>
          <w:fldChar w:fldCharType="begin"/>
        </w:r>
        <w:r w:rsidR="00355708">
          <w:rPr>
            <w:noProof/>
            <w:webHidden/>
          </w:rPr>
          <w:instrText xml:space="preserve"> PAGEREF _Toc286747648 \h </w:instrText>
        </w:r>
        <w:r w:rsidR="003A5236">
          <w:rPr>
            <w:noProof/>
            <w:webHidden/>
          </w:rPr>
        </w:r>
        <w:r w:rsidR="003A5236">
          <w:rPr>
            <w:noProof/>
            <w:webHidden/>
          </w:rPr>
          <w:fldChar w:fldCharType="separate"/>
        </w:r>
        <w:r w:rsidR="00355708">
          <w:rPr>
            <w:noProof/>
            <w:webHidden/>
          </w:rPr>
          <w:t>7</w:t>
        </w:r>
        <w:r w:rsidR="003A5236">
          <w:rPr>
            <w:noProof/>
            <w:webHidden/>
          </w:rPr>
          <w:fldChar w:fldCharType="end"/>
        </w:r>
      </w:hyperlink>
    </w:p>
    <w:p w14:paraId="72EF3194" w14:textId="77777777" w:rsidR="00355708" w:rsidRDefault="00A9023F">
      <w:pPr>
        <w:pStyle w:val="TOC1"/>
        <w:tabs>
          <w:tab w:val="left" w:pos="660"/>
          <w:tab w:val="right" w:leader="dot" w:pos="9350"/>
        </w:tabs>
        <w:rPr>
          <w:rFonts w:asciiTheme="minorHAnsi" w:eastAsiaTheme="minorEastAsia" w:hAnsiTheme="minorHAnsi" w:cstheme="minorBidi"/>
          <w:noProof/>
          <w:sz w:val="22"/>
          <w:szCs w:val="22"/>
          <w:lang w:eastAsia="en-US"/>
        </w:rPr>
      </w:pPr>
      <w:hyperlink w:anchor="_Toc286747649" w:history="1">
        <w:r w:rsidR="00355708" w:rsidRPr="00497404">
          <w:rPr>
            <w:rStyle w:val="Hyperlink"/>
            <w:noProof/>
          </w:rPr>
          <w:t>10</w:t>
        </w:r>
        <w:r w:rsidR="00355708">
          <w:rPr>
            <w:rFonts w:asciiTheme="minorHAnsi" w:eastAsiaTheme="minorEastAsia" w:hAnsiTheme="minorHAnsi" w:cstheme="minorBidi"/>
            <w:noProof/>
            <w:sz w:val="22"/>
            <w:szCs w:val="22"/>
            <w:lang w:eastAsia="en-US"/>
          </w:rPr>
          <w:tab/>
        </w:r>
        <w:r w:rsidR="00355708" w:rsidRPr="00497404">
          <w:rPr>
            <w:rStyle w:val="Hyperlink"/>
            <w:noProof/>
          </w:rPr>
          <w:t>Appendix A: Selection of Team Project</w:t>
        </w:r>
        <w:r w:rsidR="00355708">
          <w:rPr>
            <w:noProof/>
            <w:webHidden/>
          </w:rPr>
          <w:tab/>
        </w:r>
        <w:r w:rsidR="003A5236">
          <w:rPr>
            <w:noProof/>
            <w:webHidden/>
          </w:rPr>
          <w:fldChar w:fldCharType="begin"/>
        </w:r>
        <w:r w:rsidR="00355708">
          <w:rPr>
            <w:noProof/>
            <w:webHidden/>
          </w:rPr>
          <w:instrText xml:space="preserve"> PAGEREF _Toc286747649 \h </w:instrText>
        </w:r>
        <w:r w:rsidR="003A5236">
          <w:rPr>
            <w:noProof/>
            <w:webHidden/>
          </w:rPr>
        </w:r>
        <w:r w:rsidR="003A5236">
          <w:rPr>
            <w:noProof/>
            <w:webHidden/>
          </w:rPr>
          <w:fldChar w:fldCharType="separate"/>
        </w:r>
        <w:r w:rsidR="00355708">
          <w:rPr>
            <w:noProof/>
            <w:webHidden/>
          </w:rPr>
          <w:t>8</w:t>
        </w:r>
        <w:r w:rsidR="003A5236">
          <w:rPr>
            <w:noProof/>
            <w:webHidden/>
          </w:rPr>
          <w:fldChar w:fldCharType="end"/>
        </w:r>
      </w:hyperlink>
    </w:p>
    <w:p w14:paraId="5D4DE397" w14:textId="77777777" w:rsidR="00355708" w:rsidRDefault="00A9023F">
      <w:pPr>
        <w:pStyle w:val="TOC1"/>
        <w:tabs>
          <w:tab w:val="left" w:pos="660"/>
          <w:tab w:val="right" w:leader="dot" w:pos="9350"/>
        </w:tabs>
        <w:rPr>
          <w:rFonts w:asciiTheme="minorHAnsi" w:eastAsiaTheme="minorEastAsia" w:hAnsiTheme="minorHAnsi" w:cstheme="minorBidi"/>
          <w:noProof/>
          <w:sz w:val="22"/>
          <w:szCs w:val="22"/>
          <w:lang w:eastAsia="en-US"/>
        </w:rPr>
      </w:pPr>
      <w:hyperlink w:anchor="_Toc286747650" w:history="1">
        <w:r w:rsidR="00355708" w:rsidRPr="00497404">
          <w:rPr>
            <w:rStyle w:val="Hyperlink"/>
            <w:noProof/>
          </w:rPr>
          <w:t>11</w:t>
        </w:r>
        <w:r w:rsidR="00355708">
          <w:rPr>
            <w:rFonts w:asciiTheme="minorHAnsi" w:eastAsiaTheme="minorEastAsia" w:hAnsiTheme="minorHAnsi" w:cstheme="minorBidi"/>
            <w:noProof/>
            <w:sz w:val="22"/>
            <w:szCs w:val="22"/>
            <w:lang w:eastAsia="en-US"/>
          </w:rPr>
          <w:tab/>
        </w:r>
        <w:r w:rsidR="00355708" w:rsidRPr="00497404">
          <w:rPr>
            <w:rStyle w:val="Hyperlink"/>
            <w:noProof/>
          </w:rPr>
          <w:t>Appendix B: Customer Requirements and Technical Specifications</w:t>
        </w:r>
        <w:r w:rsidR="00355708">
          <w:rPr>
            <w:noProof/>
            <w:webHidden/>
          </w:rPr>
          <w:tab/>
        </w:r>
        <w:r w:rsidR="003A5236">
          <w:rPr>
            <w:noProof/>
            <w:webHidden/>
          </w:rPr>
          <w:fldChar w:fldCharType="begin"/>
        </w:r>
        <w:r w:rsidR="00355708">
          <w:rPr>
            <w:noProof/>
            <w:webHidden/>
          </w:rPr>
          <w:instrText xml:space="preserve"> PAGEREF _Toc286747650 \h </w:instrText>
        </w:r>
        <w:r w:rsidR="003A5236">
          <w:rPr>
            <w:noProof/>
            <w:webHidden/>
          </w:rPr>
        </w:r>
        <w:r w:rsidR="003A5236">
          <w:rPr>
            <w:noProof/>
            <w:webHidden/>
          </w:rPr>
          <w:fldChar w:fldCharType="separate"/>
        </w:r>
        <w:r w:rsidR="00355708">
          <w:rPr>
            <w:noProof/>
            <w:webHidden/>
          </w:rPr>
          <w:t>9</w:t>
        </w:r>
        <w:r w:rsidR="003A5236">
          <w:rPr>
            <w:noProof/>
            <w:webHidden/>
          </w:rPr>
          <w:fldChar w:fldCharType="end"/>
        </w:r>
      </w:hyperlink>
    </w:p>
    <w:p w14:paraId="1020F632" w14:textId="77777777" w:rsidR="00355708" w:rsidRDefault="00A9023F">
      <w:pPr>
        <w:pStyle w:val="TOC1"/>
        <w:tabs>
          <w:tab w:val="left" w:pos="660"/>
          <w:tab w:val="right" w:leader="dot" w:pos="9350"/>
        </w:tabs>
        <w:rPr>
          <w:rFonts w:asciiTheme="minorHAnsi" w:eastAsiaTheme="minorEastAsia" w:hAnsiTheme="minorHAnsi" w:cstheme="minorBidi"/>
          <w:noProof/>
          <w:sz w:val="22"/>
          <w:szCs w:val="22"/>
          <w:lang w:eastAsia="en-US"/>
        </w:rPr>
      </w:pPr>
      <w:hyperlink w:anchor="_Toc286747651" w:history="1">
        <w:r w:rsidR="00355708" w:rsidRPr="00497404">
          <w:rPr>
            <w:rStyle w:val="Hyperlink"/>
            <w:noProof/>
          </w:rPr>
          <w:t>12</w:t>
        </w:r>
        <w:r w:rsidR="00355708">
          <w:rPr>
            <w:rFonts w:asciiTheme="minorHAnsi" w:eastAsiaTheme="minorEastAsia" w:hAnsiTheme="minorHAnsi" w:cstheme="minorBidi"/>
            <w:noProof/>
            <w:sz w:val="22"/>
            <w:szCs w:val="22"/>
            <w:lang w:eastAsia="en-US"/>
          </w:rPr>
          <w:tab/>
        </w:r>
        <w:r w:rsidR="00355708" w:rsidRPr="00497404">
          <w:rPr>
            <w:rStyle w:val="Hyperlink"/>
            <w:noProof/>
          </w:rPr>
          <w:t>Appendix C: Gantt Chart</w:t>
        </w:r>
        <w:r w:rsidR="00355708">
          <w:rPr>
            <w:noProof/>
            <w:webHidden/>
          </w:rPr>
          <w:tab/>
        </w:r>
        <w:r w:rsidR="003A5236">
          <w:rPr>
            <w:noProof/>
            <w:webHidden/>
          </w:rPr>
          <w:fldChar w:fldCharType="begin"/>
        </w:r>
        <w:r w:rsidR="00355708">
          <w:rPr>
            <w:noProof/>
            <w:webHidden/>
          </w:rPr>
          <w:instrText xml:space="preserve"> PAGEREF _Toc286747651 \h </w:instrText>
        </w:r>
        <w:r w:rsidR="003A5236">
          <w:rPr>
            <w:noProof/>
            <w:webHidden/>
          </w:rPr>
        </w:r>
        <w:r w:rsidR="003A5236">
          <w:rPr>
            <w:noProof/>
            <w:webHidden/>
          </w:rPr>
          <w:fldChar w:fldCharType="separate"/>
        </w:r>
        <w:r w:rsidR="00355708">
          <w:rPr>
            <w:noProof/>
            <w:webHidden/>
          </w:rPr>
          <w:t>10</w:t>
        </w:r>
        <w:r w:rsidR="003A5236">
          <w:rPr>
            <w:noProof/>
            <w:webHidden/>
          </w:rPr>
          <w:fldChar w:fldCharType="end"/>
        </w:r>
      </w:hyperlink>
    </w:p>
    <w:p w14:paraId="5B918393" w14:textId="77777777" w:rsidR="00355708" w:rsidRDefault="00A9023F">
      <w:pPr>
        <w:pStyle w:val="TOC1"/>
        <w:tabs>
          <w:tab w:val="left" w:pos="660"/>
          <w:tab w:val="right" w:leader="dot" w:pos="9350"/>
        </w:tabs>
        <w:rPr>
          <w:rFonts w:asciiTheme="minorHAnsi" w:eastAsiaTheme="minorEastAsia" w:hAnsiTheme="minorHAnsi" w:cstheme="minorBidi"/>
          <w:noProof/>
          <w:sz w:val="22"/>
          <w:szCs w:val="22"/>
          <w:lang w:eastAsia="en-US"/>
        </w:rPr>
      </w:pPr>
      <w:hyperlink w:anchor="_Toc286747652" w:history="1">
        <w:r w:rsidR="00355708" w:rsidRPr="00497404">
          <w:rPr>
            <w:rStyle w:val="Hyperlink"/>
            <w:noProof/>
          </w:rPr>
          <w:t>13</w:t>
        </w:r>
        <w:r w:rsidR="00355708">
          <w:rPr>
            <w:rFonts w:asciiTheme="minorHAnsi" w:eastAsiaTheme="minorEastAsia" w:hAnsiTheme="minorHAnsi" w:cstheme="minorBidi"/>
            <w:noProof/>
            <w:sz w:val="22"/>
            <w:szCs w:val="22"/>
            <w:lang w:eastAsia="en-US"/>
          </w:rPr>
          <w:tab/>
        </w:r>
        <w:r w:rsidR="00355708" w:rsidRPr="00497404">
          <w:rPr>
            <w:rStyle w:val="Hyperlink"/>
            <w:noProof/>
          </w:rPr>
          <w:t>Appendix D: Expense Report</w:t>
        </w:r>
        <w:r w:rsidR="00355708">
          <w:rPr>
            <w:noProof/>
            <w:webHidden/>
          </w:rPr>
          <w:tab/>
        </w:r>
        <w:r w:rsidR="003A5236">
          <w:rPr>
            <w:noProof/>
            <w:webHidden/>
          </w:rPr>
          <w:fldChar w:fldCharType="begin"/>
        </w:r>
        <w:r w:rsidR="00355708">
          <w:rPr>
            <w:noProof/>
            <w:webHidden/>
          </w:rPr>
          <w:instrText xml:space="preserve"> PAGEREF _Toc286747652 \h </w:instrText>
        </w:r>
        <w:r w:rsidR="003A5236">
          <w:rPr>
            <w:noProof/>
            <w:webHidden/>
          </w:rPr>
        </w:r>
        <w:r w:rsidR="003A5236">
          <w:rPr>
            <w:noProof/>
            <w:webHidden/>
          </w:rPr>
          <w:fldChar w:fldCharType="separate"/>
        </w:r>
        <w:r w:rsidR="00355708">
          <w:rPr>
            <w:noProof/>
            <w:webHidden/>
          </w:rPr>
          <w:t>11</w:t>
        </w:r>
        <w:r w:rsidR="003A5236">
          <w:rPr>
            <w:noProof/>
            <w:webHidden/>
          </w:rPr>
          <w:fldChar w:fldCharType="end"/>
        </w:r>
      </w:hyperlink>
    </w:p>
    <w:p w14:paraId="78718D11" w14:textId="77777777" w:rsidR="00355708" w:rsidRDefault="00A9023F">
      <w:pPr>
        <w:pStyle w:val="TOC1"/>
        <w:tabs>
          <w:tab w:val="left" w:pos="660"/>
          <w:tab w:val="right" w:leader="dot" w:pos="9350"/>
        </w:tabs>
        <w:rPr>
          <w:rFonts w:asciiTheme="minorHAnsi" w:eastAsiaTheme="minorEastAsia" w:hAnsiTheme="minorHAnsi" w:cstheme="minorBidi"/>
          <w:noProof/>
          <w:sz w:val="22"/>
          <w:szCs w:val="22"/>
          <w:lang w:eastAsia="en-US"/>
        </w:rPr>
      </w:pPr>
      <w:hyperlink w:anchor="_Toc286747653" w:history="1">
        <w:r w:rsidR="00355708" w:rsidRPr="00497404">
          <w:rPr>
            <w:rStyle w:val="Hyperlink"/>
            <w:noProof/>
          </w:rPr>
          <w:t>14</w:t>
        </w:r>
        <w:r w:rsidR="00355708">
          <w:rPr>
            <w:rFonts w:asciiTheme="minorHAnsi" w:eastAsiaTheme="minorEastAsia" w:hAnsiTheme="minorHAnsi" w:cstheme="minorBidi"/>
            <w:noProof/>
            <w:sz w:val="22"/>
            <w:szCs w:val="22"/>
            <w:lang w:eastAsia="en-US"/>
          </w:rPr>
          <w:tab/>
        </w:r>
        <w:r w:rsidR="00355708" w:rsidRPr="00497404">
          <w:rPr>
            <w:rStyle w:val="Hyperlink"/>
            <w:noProof/>
          </w:rPr>
          <w:t>Appendix E: Team Members and Their Contributions</w:t>
        </w:r>
        <w:r w:rsidR="00355708">
          <w:rPr>
            <w:noProof/>
            <w:webHidden/>
          </w:rPr>
          <w:tab/>
        </w:r>
        <w:r w:rsidR="003A5236">
          <w:rPr>
            <w:noProof/>
            <w:webHidden/>
          </w:rPr>
          <w:fldChar w:fldCharType="begin"/>
        </w:r>
        <w:r w:rsidR="00355708">
          <w:rPr>
            <w:noProof/>
            <w:webHidden/>
          </w:rPr>
          <w:instrText xml:space="preserve"> PAGEREF _Toc286747653 \h </w:instrText>
        </w:r>
        <w:r w:rsidR="003A5236">
          <w:rPr>
            <w:noProof/>
            <w:webHidden/>
          </w:rPr>
        </w:r>
        <w:r w:rsidR="003A5236">
          <w:rPr>
            <w:noProof/>
            <w:webHidden/>
          </w:rPr>
          <w:fldChar w:fldCharType="separate"/>
        </w:r>
        <w:r w:rsidR="00355708">
          <w:rPr>
            <w:noProof/>
            <w:webHidden/>
          </w:rPr>
          <w:t>12</w:t>
        </w:r>
        <w:r w:rsidR="003A5236">
          <w:rPr>
            <w:noProof/>
            <w:webHidden/>
          </w:rPr>
          <w:fldChar w:fldCharType="end"/>
        </w:r>
      </w:hyperlink>
    </w:p>
    <w:p w14:paraId="373DD03E" w14:textId="77777777" w:rsidR="00355708" w:rsidRDefault="00A9023F">
      <w:pPr>
        <w:pStyle w:val="TOC2"/>
        <w:tabs>
          <w:tab w:val="left" w:pos="1100"/>
          <w:tab w:val="right" w:leader="dot" w:pos="9350"/>
        </w:tabs>
        <w:rPr>
          <w:rFonts w:asciiTheme="minorHAnsi" w:eastAsiaTheme="minorEastAsia" w:hAnsiTheme="minorHAnsi" w:cstheme="minorBidi"/>
          <w:noProof/>
          <w:sz w:val="22"/>
          <w:szCs w:val="22"/>
          <w:lang w:eastAsia="en-US"/>
        </w:rPr>
      </w:pPr>
      <w:hyperlink w:anchor="_Toc286747654" w:history="1">
        <w:r w:rsidR="00355708" w:rsidRPr="00497404">
          <w:rPr>
            <w:rStyle w:val="Hyperlink"/>
            <w:noProof/>
          </w:rPr>
          <w:t>14.1</w:t>
        </w:r>
        <w:r w:rsidR="00355708">
          <w:rPr>
            <w:rFonts w:asciiTheme="minorHAnsi" w:eastAsiaTheme="minorEastAsia" w:hAnsiTheme="minorHAnsi" w:cstheme="minorBidi"/>
            <w:noProof/>
            <w:sz w:val="22"/>
            <w:szCs w:val="22"/>
            <w:lang w:eastAsia="en-US"/>
          </w:rPr>
          <w:tab/>
        </w:r>
        <w:r w:rsidR="00355708" w:rsidRPr="00497404">
          <w:rPr>
            <w:rStyle w:val="Hyperlink"/>
            <w:noProof/>
          </w:rPr>
          <w:t>Team Member 1</w:t>
        </w:r>
        <w:r w:rsidR="00355708">
          <w:rPr>
            <w:noProof/>
            <w:webHidden/>
          </w:rPr>
          <w:tab/>
        </w:r>
        <w:r w:rsidR="003A5236">
          <w:rPr>
            <w:noProof/>
            <w:webHidden/>
          </w:rPr>
          <w:fldChar w:fldCharType="begin"/>
        </w:r>
        <w:r w:rsidR="00355708">
          <w:rPr>
            <w:noProof/>
            <w:webHidden/>
          </w:rPr>
          <w:instrText xml:space="preserve"> PAGEREF _Toc286747654 \h </w:instrText>
        </w:r>
        <w:r w:rsidR="003A5236">
          <w:rPr>
            <w:noProof/>
            <w:webHidden/>
          </w:rPr>
        </w:r>
        <w:r w:rsidR="003A5236">
          <w:rPr>
            <w:noProof/>
            <w:webHidden/>
          </w:rPr>
          <w:fldChar w:fldCharType="separate"/>
        </w:r>
        <w:r w:rsidR="00355708">
          <w:rPr>
            <w:noProof/>
            <w:webHidden/>
          </w:rPr>
          <w:t>12</w:t>
        </w:r>
        <w:r w:rsidR="003A5236">
          <w:rPr>
            <w:noProof/>
            <w:webHidden/>
          </w:rPr>
          <w:fldChar w:fldCharType="end"/>
        </w:r>
      </w:hyperlink>
    </w:p>
    <w:p w14:paraId="596AB928" w14:textId="77777777" w:rsidR="00355708" w:rsidRDefault="00A9023F">
      <w:pPr>
        <w:pStyle w:val="TOC2"/>
        <w:tabs>
          <w:tab w:val="left" w:pos="1100"/>
          <w:tab w:val="right" w:leader="dot" w:pos="9350"/>
        </w:tabs>
        <w:rPr>
          <w:rFonts w:asciiTheme="minorHAnsi" w:eastAsiaTheme="minorEastAsia" w:hAnsiTheme="minorHAnsi" w:cstheme="minorBidi"/>
          <w:noProof/>
          <w:sz w:val="22"/>
          <w:szCs w:val="22"/>
          <w:lang w:eastAsia="en-US"/>
        </w:rPr>
      </w:pPr>
      <w:hyperlink w:anchor="_Toc286747655" w:history="1">
        <w:r w:rsidR="00355708" w:rsidRPr="00497404">
          <w:rPr>
            <w:rStyle w:val="Hyperlink"/>
            <w:noProof/>
          </w:rPr>
          <w:t>14.2</w:t>
        </w:r>
        <w:r w:rsidR="00355708">
          <w:rPr>
            <w:rFonts w:asciiTheme="minorHAnsi" w:eastAsiaTheme="minorEastAsia" w:hAnsiTheme="minorHAnsi" w:cstheme="minorBidi"/>
            <w:noProof/>
            <w:sz w:val="22"/>
            <w:szCs w:val="22"/>
            <w:lang w:eastAsia="en-US"/>
          </w:rPr>
          <w:tab/>
        </w:r>
        <w:r w:rsidR="00355708" w:rsidRPr="00497404">
          <w:rPr>
            <w:rStyle w:val="Hyperlink"/>
            <w:noProof/>
          </w:rPr>
          <w:t>Team Member 2</w:t>
        </w:r>
        <w:r w:rsidR="00355708">
          <w:rPr>
            <w:noProof/>
            <w:webHidden/>
          </w:rPr>
          <w:tab/>
        </w:r>
        <w:r w:rsidR="003A5236">
          <w:rPr>
            <w:noProof/>
            <w:webHidden/>
          </w:rPr>
          <w:fldChar w:fldCharType="begin"/>
        </w:r>
        <w:r w:rsidR="00355708">
          <w:rPr>
            <w:noProof/>
            <w:webHidden/>
          </w:rPr>
          <w:instrText xml:space="preserve"> PAGEREF _Toc286747655 \h </w:instrText>
        </w:r>
        <w:r w:rsidR="003A5236">
          <w:rPr>
            <w:noProof/>
            <w:webHidden/>
          </w:rPr>
        </w:r>
        <w:r w:rsidR="003A5236">
          <w:rPr>
            <w:noProof/>
            <w:webHidden/>
          </w:rPr>
          <w:fldChar w:fldCharType="separate"/>
        </w:r>
        <w:r w:rsidR="00355708">
          <w:rPr>
            <w:noProof/>
            <w:webHidden/>
          </w:rPr>
          <w:t>12</w:t>
        </w:r>
        <w:r w:rsidR="003A5236">
          <w:rPr>
            <w:noProof/>
            <w:webHidden/>
          </w:rPr>
          <w:fldChar w:fldCharType="end"/>
        </w:r>
      </w:hyperlink>
    </w:p>
    <w:p w14:paraId="6E4E1D2D" w14:textId="77777777" w:rsidR="00355708" w:rsidRDefault="00A9023F">
      <w:pPr>
        <w:pStyle w:val="TOC2"/>
        <w:tabs>
          <w:tab w:val="left" w:pos="1100"/>
          <w:tab w:val="right" w:leader="dot" w:pos="9350"/>
        </w:tabs>
        <w:rPr>
          <w:rFonts w:asciiTheme="minorHAnsi" w:eastAsiaTheme="minorEastAsia" w:hAnsiTheme="minorHAnsi" w:cstheme="minorBidi"/>
          <w:noProof/>
          <w:sz w:val="22"/>
          <w:szCs w:val="22"/>
          <w:lang w:eastAsia="en-US"/>
        </w:rPr>
      </w:pPr>
      <w:hyperlink w:anchor="_Toc286747656" w:history="1">
        <w:r w:rsidR="00355708" w:rsidRPr="00497404">
          <w:rPr>
            <w:rStyle w:val="Hyperlink"/>
            <w:noProof/>
          </w:rPr>
          <w:t>14.3</w:t>
        </w:r>
        <w:r w:rsidR="00355708">
          <w:rPr>
            <w:rFonts w:asciiTheme="minorHAnsi" w:eastAsiaTheme="minorEastAsia" w:hAnsiTheme="minorHAnsi" w:cstheme="minorBidi"/>
            <w:noProof/>
            <w:sz w:val="22"/>
            <w:szCs w:val="22"/>
            <w:lang w:eastAsia="en-US"/>
          </w:rPr>
          <w:tab/>
        </w:r>
        <w:r w:rsidR="00355708" w:rsidRPr="00497404">
          <w:rPr>
            <w:rStyle w:val="Hyperlink"/>
            <w:noProof/>
          </w:rPr>
          <w:t>Team Member 3</w:t>
        </w:r>
        <w:r w:rsidR="00355708">
          <w:rPr>
            <w:noProof/>
            <w:webHidden/>
          </w:rPr>
          <w:tab/>
        </w:r>
        <w:r w:rsidR="003A5236">
          <w:rPr>
            <w:noProof/>
            <w:webHidden/>
          </w:rPr>
          <w:fldChar w:fldCharType="begin"/>
        </w:r>
        <w:r w:rsidR="00355708">
          <w:rPr>
            <w:noProof/>
            <w:webHidden/>
          </w:rPr>
          <w:instrText xml:space="preserve"> PAGEREF _Toc286747656 \h </w:instrText>
        </w:r>
        <w:r w:rsidR="003A5236">
          <w:rPr>
            <w:noProof/>
            <w:webHidden/>
          </w:rPr>
        </w:r>
        <w:r w:rsidR="003A5236">
          <w:rPr>
            <w:noProof/>
            <w:webHidden/>
          </w:rPr>
          <w:fldChar w:fldCharType="separate"/>
        </w:r>
        <w:r w:rsidR="00355708">
          <w:rPr>
            <w:noProof/>
            <w:webHidden/>
          </w:rPr>
          <w:t>12</w:t>
        </w:r>
        <w:r w:rsidR="003A5236">
          <w:rPr>
            <w:noProof/>
            <w:webHidden/>
          </w:rPr>
          <w:fldChar w:fldCharType="end"/>
        </w:r>
      </w:hyperlink>
    </w:p>
    <w:p w14:paraId="45C24BE5" w14:textId="77777777" w:rsidR="00355708" w:rsidRDefault="00A9023F">
      <w:pPr>
        <w:pStyle w:val="TOC2"/>
        <w:tabs>
          <w:tab w:val="left" w:pos="1100"/>
          <w:tab w:val="right" w:leader="dot" w:pos="9350"/>
        </w:tabs>
        <w:rPr>
          <w:rFonts w:asciiTheme="minorHAnsi" w:eastAsiaTheme="minorEastAsia" w:hAnsiTheme="minorHAnsi" w:cstheme="minorBidi"/>
          <w:noProof/>
          <w:sz w:val="22"/>
          <w:szCs w:val="22"/>
          <w:lang w:eastAsia="en-US"/>
        </w:rPr>
      </w:pPr>
      <w:hyperlink w:anchor="_Toc286747657" w:history="1">
        <w:r w:rsidR="00355708" w:rsidRPr="00497404">
          <w:rPr>
            <w:rStyle w:val="Hyperlink"/>
            <w:noProof/>
          </w:rPr>
          <w:t>14.4</w:t>
        </w:r>
        <w:r w:rsidR="00355708">
          <w:rPr>
            <w:rFonts w:asciiTheme="minorHAnsi" w:eastAsiaTheme="minorEastAsia" w:hAnsiTheme="minorHAnsi" w:cstheme="minorBidi"/>
            <w:noProof/>
            <w:sz w:val="22"/>
            <w:szCs w:val="22"/>
            <w:lang w:eastAsia="en-US"/>
          </w:rPr>
          <w:tab/>
        </w:r>
        <w:r w:rsidR="00355708" w:rsidRPr="00497404">
          <w:rPr>
            <w:rStyle w:val="Hyperlink"/>
            <w:noProof/>
          </w:rPr>
          <w:t>Team Member 4</w:t>
        </w:r>
        <w:r w:rsidR="00355708">
          <w:rPr>
            <w:noProof/>
            <w:webHidden/>
          </w:rPr>
          <w:tab/>
        </w:r>
        <w:r w:rsidR="003A5236">
          <w:rPr>
            <w:noProof/>
            <w:webHidden/>
          </w:rPr>
          <w:fldChar w:fldCharType="begin"/>
        </w:r>
        <w:r w:rsidR="00355708">
          <w:rPr>
            <w:noProof/>
            <w:webHidden/>
          </w:rPr>
          <w:instrText xml:space="preserve"> PAGEREF _Toc286747657 \h </w:instrText>
        </w:r>
        <w:r w:rsidR="003A5236">
          <w:rPr>
            <w:noProof/>
            <w:webHidden/>
          </w:rPr>
        </w:r>
        <w:r w:rsidR="003A5236">
          <w:rPr>
            <w:noProof/>
            <w:webHidden/>
          </w:rPr>
          <w:fldChar w:fldCharType="separate"/>
        </w:r>
        <w:r w:rsidR="00355708">
          <w:rPr>
            <w:noProof/>
            <w:webHidden/>
          </w:rPr>
          <w:t>12</w:t>
        </w:r>
        <w:r w:rsidR="003A5236">
          <w:rPr>
            <w:noProof/>
            <w:webHidden/>
          </w:rPr>
          <w:fldChar w:fldCharType="end"/>
        </w:r>
      </w:hyperlink>
    </w:p>
    <w:p w14:paraId="49E67678" w14:textId="77777777" w:rsidR="00355708" w:rsidRDefault="00A9023F">
      <w:pPr>
        <w:pStyle w:val="TOC2"/>
        <w:tabs>
          <w:tab w:val="left" w:pos="1100"/>
          <w:tab w:val="right" w:leader="dot" w:pos="9350"/>
        </w:tabs>
        <w:rPr>
          <w:rFonts w:asciiTheme="minorHAnsi" w:eastAsiaTheme="minorEastAsia" w:hAnsiTheme="minorHAnsi" w:cstheme="minorBidi"/>
          <w:noProof/>
          <w:sz w:val="22"/>
          <w:szCs w:val="22"/>
          <w:lang w:eastAsia="en-US"/>
        </w:rPr>
      </w:pPr>
      <w:hyperlink w:anchor="_Toc286747658" w:history="1">
        <w:r w:rsidR="00355708" w:rsidRPr="00497404">
          <w:rPr>
            <w:rStyle w:val="Hyperlink"/>
            <w:noProof/>
          </w:rPr>
          <w:t>14.5</w:t>
        </w:r>
        <w:r w:rsidR="00355708">
          <w:rPr>
            <w:rFonts w:asciiTheme="minorHAnsi" w:eastAsiaTheme="minorEastAsia" w:hAnsiTheme="minorHAnsi" w:cstheme="minorBidi"/>
            <w:noProof/>
            <w:sz w:val="22"/>
            <w:szCs w:val="22"/>
            <w:lang w:eastAsia="en-US"/>
          </w:rPr>
          <w:tab/>
        </w:r>
        <w:r w:rsidR="00355708" w:rsidRPr="00497404">
          <w:rPr>
            <w:rStyle w:val="Hyperlink"/>
            <w:noProof/>
          </w:rPr>
          <w:t>Team Member 5</w:t>
        </w:r>
        <w:r w:rsidR="00355708">
          <w:rPr>
            <w:noProof/>
            <w:webHidden/>
          </w:rPr>
          <w:tab/>
        </w:r>
        <w:r w:rsidR="003A5236">
          <w:rPr>
            <w:noProof/>
            <w:webHidden/>
          </w:rPr>
          <w:fldChar w:fldCharType="begin"/>
        </w:r>
        <w:r w:rsidR="00355708">
          <w:rPr>
            <w:noProof/>
            <w:webHidden/>
          </w:rPr>
          <w:instrText xml:space="preserve"> PAGEREF _Toc286747658 \h </w:instrText>
        </w:r>
        <w:r w:rsidR="003A5236">
          <w:rPr>
            <w:noProof/>
            <w:webHidden/>
          </w:rPr>
        </w:r>
        <w:r w:rsidR="003A5236">
          <w:rPr>
            <w:noProof/>
            <w:webHidden/>
          </w:rPr>
          <w:fldChar w:fldCharType="separate"/>
        </w:r>
        <w:r w:rsidR="00355708">
          <w:rPr>
            <w:noProof/>
            <w:webHidden/>
          </w:rPr>
          <w:t>12</w:t>
        </w:r>
        <w:r w:rsidR="003A5236">
          <w:rPr>
            <w:noProof/>
            <w:webHidden/>
          </w:rPr>
          <w:fldChar w:fldCharType="end"/>
        </w:r>
      </w:hyperlink>
    </w:p>
    <w:p w14:paraId="295BB11D" w14:textId="77777777" w:rsidR="00355708" w:rsidRDefault="00A9023F">
      <w:pPr>
        <w:pStyle w:val="TOC2"/>
        <w:tabs>
          <w:tab w:val="left" w:pos="1100"/>
          <w:tab w:val="right" w:leader="dot" w:pos="9350"/>
        </w:tabs>
        <w:rPr>
          <w:rFonts w:asciiTheme="minorHAnsi" w:eastAsiaTheme="minorEastAsia" w:hAnsiTheme="minorHAnsi" w:cstheme="minorBidi"/>
          <w:noProof/>
          <w:sz w:val="22"/>
          <w:szCs w:val="22"/>
          <w:lang w:eastAsia="en-US"/>
        </w:rPr>
      </w:pPr>
      <w:hyperlink w:anchor="_Toc286747659" w:history="1">
        <w:r w:rsidR="00355708" w:rsidRPr="00497404">
          <w:rPr>
            <w:rStyle w:val="Hyperlink"/>
            <w:noProof/>
          </w:rPr>
          <w:t>14.6</w:t>
        </w:r>
        <w:r w:rsidR="00355708">
          <w:rPr>
            <w:rFonts w:asciiTheme="minorHAnsi" w:eastAsiaTheme="minorEastAsia" w:hAnsiTheme="minorHAnsi" w:cstheme="minorBidi"/>
            <w:noProof/>
            <w:sz w:val="22"/>
            <w:szCs w:val="22"/>
            <w:lang w:eastAsia="en-US"/>
          </w:rPr>
          <w:tab/>
        </w:r>
        <w:r w:rsidR="00355708" w:rsidRPr="00497404">
          <w:rPr>
            <w:rStyle w:val="Hyperlink"/>
            <w:noProof/>
          </w:rPr>
          <w:t>Team Member 6</w:t>
        </w:r>
        <w:r w:rsidR="00355708">
          <w:rPr>
            <w:noProof/>
            <w:webHidden/>
          </w:rPr>
          <w:tab/>
        </w:r>
        <w:r w:rsidR="003A5236">
          <w:rPr>
            <w:noProof/>
            <w:webHidden/>
          </w:rPr>
          <w:fldChar w:fldCharType="begin"/>
        </w:r>
        <w:r w:rsidR="00355708">
          <w:rPr>
            <w:noProof/>
            <w:webHidden/>
          </w:rPr>
          <w:instrText xml:space="preserve"> PAGEREF _Toc286747659 \h </w:instrText>
        </w:r>
        <w:r w:rsidR="003A5236">
          <w:rPr>
            <w:noProof/>
            <w:webHidden/>
          </w:rPr>
        </w:r>
        <w:r w:rsidR="003A5236">
          <w:rPr>
            <w:noProof/>
            <w:webHidden/>
          </w:rPr>
          <w:fldChar w:fldCharType="separate"/>
        </w:r>
        <w:r w:rsidR="00355708">
          <w:rPr>
            <w:noProof/>
            <w:webHidden/>
          </w:rPr>
          <w:t>12</w:t>
        </w:r>
        <w:r w:rsidR="003A5236">
          <w:rPr>
            <w:noProof/>
            <w:webHidden/>
          </w:rPr>
          <w:fldChar w:fldCharType="end"/>
        </w:r>
      </w:hyperlink>
    </w:p>
    <w:p w14:paraId="3DA65F01" w14:textId="77777777" w:rsidR="00355708" w:rsidRDefault="00A9023F">
      <w:pPr>
        <w:pStyle w:val="TOC2"/>
        <w:tabs>
          <w:tab w:val="left" w:pos="1100"/>
          <w:tab w:val="right" w:leader="dot" w:pos="9350"/>
        </w:tabs>
        <w:rPr>
          <w:rFonts w:asciiTheme="minorHAnsi" w:eastAsiaTheme="minorEastAsia" w:hAnsiTheme="minorHAnsi" w:cstheme="minorBidi"/>
          <w:noProof/>
          <w:sz w:val="22"/>
          <w:szCs w:val="22"/>
          <w:lang w:eastAsia="en-US"/>
        </w:rPr>
      </w:pPr>
      <w:hyperlink w:anchor="_Toc286747660" w:history="1">
        <w:r w:rsidR="00355708" w:rsidRPr="00497404">
          <w:rPr>
            <w:rStyle w:val="Hyperlink"/>
            <w:noProof/>
          </w:rPr>
          <w:t>14.7</w:t>
        </w:r>
        <w:r w:rsidR="00355708">
          <w:rPr>
            <w:rFonts w:asciiTheme="minorHAnsi" w:eastAsiaTheme="minorEastAsia" w:hAnsiTheme="minorHAnsi" w:cstheme="minorBidi"/>
            <w:noProof/>
            <w:sz w:val="22"/>
            <w:szCs w:val="22"/>
            <w:lang w:eastAsia="en-US"/>
          </w:rPr>
          <w:tab/>
        </w:r>
        <w:r w:rsidR="00355708" w:rsidRPr="00497404">
          <w:rPr>
            <w:rStyle w:val="Hyperlink"/>
            <w:noProof/>
          </w:rPr>
          <w:t>Team Member 7</w:t>
        </w:r>
        <w:r w:rsidR="00355708">
          <w:rPr>
            <w:noProof/>
            <w:webHidden/>
          </w:rPr>
          <w:tab/>
        </w:r>
        <w:r w:rsidR="003A5236">
          <w:rPr>
            <w:noProof/>
            <w:webHidden/>
          </w:rPr>
          <w:fldChar w:fldCharType="begin"/>
        </w:r>
        <w:r w:rsidR="00355708">
          <w:rPr>
            <w:noProof/>
            <w:webHidden/>
          </w:rPr>
          <w:instrText xml:space="preserve"> PAGEREF _Toc286747660 \h </w:instrText>
        </w:r>
        <w:r w:rsidR="003A5236">
          <w:rPr>
            <w:noProof/>
            <w:webHidden/>
          </w:rPr>
        </w:r>
        <w:r w:rsidR="003A5236">
          <w:rPr>
            <w:noProof/>
            <w:webHidden/>
          </w:rPr>
          <w:fldChar w:fldCharType="separate"/>
        </w:r>
        <w:r w:rsidR="00355708">
          <w:rPr>
            <w:noProof/>
            <w:webHidden/>
          </w:rPr>
          <w:t>12</w:t>
        </w:r>
        <w:r w:rsidR="003A5236">
          <w:rPr>
            <w:noProof/>
            <w:webHidden/>
          </w:rPr>
          <w:fldChar w:fldCharType="end"/>
        </w:r>
      </w:hyperlink>
    </w:p>
    <w:p w14:paraId="32978F6B" w14:textId="77777777" w:rsidR="00355708" w:rsidRDefault="00A9023F">
      <w:pPr>
        <w:pStyle w:val="TOC1"/>
        <w:tabs>
          <w:tab w:val="left" w:pos="660"/>
          <w:tab w:val="right" w:leader="dot" w:pos="9350"/>
        </w:tabs>
        <w:rPr>
          <w:rFonts w:asciiTheme="minorHAnsi" w:eastAsiaTheme="minorEastAsia" w:hAnsiTheme="minorHAnsi" w:cstheme="minorBidi"/>
          <w:noProof/>
          <w:sz w:val="22"/>
          <w:szCs w:val="22"/>
          <w:lang w:eastAsia="en-US"/>
        </w:rPr>
      </w:pPr>
      <w:hyperlink w:anchor="_Toc286747661" w:history="1">
        <w:r w:rsidR="00355708" w:rsidRPr="00497404">
          <w:rPr>
            <w:rStyle w:val="Hyperlink"/>
            <w:noProof/>
          </w:rPr>
          <w:t>15</w:t>
        </w:r>
        <w:r w:rsidR="00355708">
          <w:rPr>
            <w:rFonts w:asciiTheme="minorHAnsi" w:eastAsiaTheme="minorEastAsia" w:hAnsiTheme="minorHAnsi" w:cstheme="minorBidi"/>
            <w:noProof/>
            <w:sz w:val="22"/>
            <w:szCs w:val="22"/>
            <w:lang w:eastAsia="en-US"/>
          </w:rPr>
          <w:tab/>
        </w:r>
        <w:r w:rsidR="00355708" w:rsidRPr="00497404">
          <w:rPr>
            <w:rStyle w:val="Hyperlink"/>
            <w:noProof/>
          </w:rPr>
          <w:t>Appendix F: Statement of Work</w:t>
        </w:r>
        <w:r w:rsidR="00355708">
          <w:rPr>
            <w:noProof/>
            <w:webHidden/>
          </w:rPr>
          <w:tab/>
        </w:r>
        <w:r w:rsidR="003A5236">
          <w:rPr>
            <w:noProof/>
            <w:webHidden/>
          </w:rPr>
          <w:fldChar w:fldCharType="begin"/>
        </w:r>
        <w:r w:rsidR="00355708">
          <w:rPr>
            <w:noProof/>
            <w:webHidden/>
          </w:rPr>
          <w:instrText xml:space="preserve"> PAGEREF _Toc286747661 \h </w:instrText>
        </w:r>
        <w:r w:rsidR="003A5236">
          <w:rPr>
            <w:noProof/>
            <w:webHidden/>
          </w:rPr>
        </w:r>
        <w:r w:rsidR="003A5236">
          <w:rPr>
            <w:noProof/>
            <w:webHidden/>
          </w:rPr>
          <w:fldChar w:fldCharType="separate"/>
        </w:r>
        <w:r w:rsidR="00355708">
          <w:rPr>
            <w:noProof/>
            <w:webHidden/>
          </w:rPr>
          <w:t>13</w:t>
        </w:r>
        <w:r w:rsidR="003A5236">
          <w:rPr>
            <w:noProof/>
            <w:webHidden/>
          </w:rPr>
          <w:fldChar w:fldCharType="end"/>
        </w:r>
      </w:hyperlink>
    </w:p>
    <w:p w14:paraId="7B65BE7B" w14:textId="77777777" w:rsidR="00355708" w:rsidRDefault="00A9023F">
      <w:pPr>
        <w:pStyle w:val="TOC1"/>
        <w:tabs>
          <w:tab w:val="left" w:pos="660"/>
          <w:tab w:val="right" w:leader="dot" w:pos="9350"/>
        </w:tabs>
        <w:rPr>
          <w:rFonts w:asciiTheme="minorHAnsi" w:eastAsiaTheme="minorEastAsia" w:hAnsiTheme="minorHAnsi" w:cstheme="minorBidi"/>
          <w:noProof/>
          <w:sz w:val="22"/>
          <w:szCs w:val="22"/>
          <w:lang w:eastAsia="en-US"/>
        </w:rPr>
      </w:pPr>
      <w:hyperlink w:anchor="_Toc286747662" w:history="1">
        <w:r w:rsidR="00355708" w:rsidRPr="00497404">
          <w:rPr>
            <w:rStyle w:val="Hyperlink"/>
            <w:noProof/>
          </w:rPr>
          <w:t>16</w:t>
        </w:r>
        <w:r w:rsidR="00355708">
          <w:rPr>
            <w:rFonts w:asciiTheme="minorHAnsi" w:eastAsiaTheme="minorEastAsia" w:hAnsiTheme="minorHAnsi" w:cstheme="minorBidi"/>
            <w:noProof/>
            <w:sz w:val="22"/>
            <w:szCs w:val="22"/>
            <w:lang w:eastAsia="en-US"/>
          </w:rPr>
          <w:tab/>
        </w:r>
        <w:r w:rsidR="00355708" w:rsidRPr="00497404">
          <w:rPr>
            <w:rStyle w:val="Hyperlink"/>
            <w:noProof/>
          </w:rPr>
          <w:t>Appendix G: Lessons Learned</w:t>
        </w:r>
        <w:r w:rsidR="00355708">
          <w:rPr>
            <w:noProof/>
            <w:webHidden/>
          </w:rPr>
          <w:tab/>
        </w:r>
        <w:r w:rsidR="003A5236">
          <w:rPr>
            <w:noProof/>
            <w:webHidden/>
          </w:rPr>
          <w:fldChar w:fldCharType="begin"/>
        </w:r>
        <w:r w:rsidR="00355708">
          <w:rPr>
            <w:noProof/>
            <w:webHidden/>
          </w:rPr>
          <w:instrText xml:space="preserve"> PAGEREF _Toc286747662 \h </w:instrText>
        </w:r>
        <w:r w:rsidR="003A5236">
          <w:rPr>
            <w:noProof/>
            <w:webHidden/>
          </w:rPr>
        </w:r>
        <w:r w:rsidR="003A5236">
          <w:rPr>
            <w:noProof/>
            <w:webHidden/>
          </w:rPr>
          <w:fldChar w:fldCharType="separate"/>
        </w:r>
        <w:r w:rsidR="00355708">
          <w:rPr>
            <w:noProof/>
            <w:webHidden/>
          </w:rPr>
          <w:t>14</w:t>
        </w:r>
        <w:r w:rsidR="003A5236">
          <w:rPr>
            <w:noProof/>
            <w:webHidden/>
          </w:rPr>
          <w:fldChar w:fldCharType="end"/>
        </w:r>
      </w:hyperlink>
    </w:p>
    <w:p w14:paraId="094960E2" w14:textId="77777777" w:rsidR="00355708" w:rsidRDefault="00A9023F">
      <w:pPr>
        <w:pStyle w:val="TOC1"/>
        <w:tabs>
          <w:tab w:val="left" w:pos="660"/>
          <w:tab w:val="right" w:leader="dot" w:pos="9350"/>
        </w:tabs>
        <w:rPr>
          <w:rFonts w:asciiTheme="minorHAnsi" w:eastAsiaTheme="minorEastAsia" w:hAnsiTheme="minorHAnsi" w:cstheme="minorBidi"/>
          <w:noProof/>
          <w:sz w:val="22"/>
          <w:szCs w:val="22"/>
          <w:lang w:eastAsia="en-US"/>
        </w:rPr>
      </w:pPr>
      <w:hyperlink w:anchor="_Toc286747663" w:history="1">
        <w:r w:rsidR="00355708" w:rsidRPr="00497404">
          <w:rPr>
            <w:rStyle w:val="Hyperlink"/>
            <w:noProof/>
          </w:rPr>
          <w:t>17</w:t>
        </w:r>
        <w:r w:rsidR="00355708">
          <w:rPr>
            <w:rFonts w:asciiTheme="minorHAnsi" w:eastAsiaTheme="minorEastAsia" w:hAnsiTheme="minorHAnsi" w:cstheme="minorBidi"/>
            <w:noProof/>
            <w:sz w:val="22"/>
            <w:szCs w:val="22"/>
            <w:lang w:eastAsia="en-US"/>
          </w:rPr>
          <w:tab/>
        </w:r>
        <w:r w:rsidR="00355708" w:rsidRPr="00497404">
          <w:rPr>
            <w:rStyle w:val="Hyperlink"/>
            <w:noProof/>
          </w:rPr>
          <w:t>Appendix H: User Manual</w:t>
        </w:r>
        <w:r w:rsidR="00355708">
          <w:rPr>
            <w:noProof/>
            <w:webHidden/>
          </w:rPr>
          <w:tab/>
        </w:r>
        <w:r w:rsidR="003A5236">
          <w:rPr>
            <w:noProof/>
            <w:webHidden/>
          </w:rPr>
          <w:fldChar w:fldCharType="begin"/>
        </w:r>
        <w:r w:rsidR="00355708">
          <w:rPr>
            <w:noProof/>
            <w:webHidden/>
          </w:rPr>
          <w:instrText xml:space="preserve"> PAGEREF _Toc286747663 \h </w:instrText>
        </w:r>
        <w:r w:rsidR="003A5236">
          <w:rPr>
            <w:noProof/>
            <w:webHidden/>
          </w:rPr>
        </w:r>
        <w:r w:rsidR="003A5236">
          <w:rPr>
            <w:noProof/>
            <w:webHidden/>
          </w:rPr>
          <w:fldChar w:fldCharType="separate"/>
        </w:r>
        <w:r w:rsidR="00355708">
          <w:rPr>
            <w:noProof/>
            <w:webHidden/>
          </w:rPr>
          <w:t>15</w:t>
        </w:r>
        <w:r w:rsidR="003A5236">
          <w:rPr>
            <w:noProof/>
            <w:webHidden/>
          </w:rPr>
          <w:fldChar w:fldCharType="end"/>
        </w:r>
      </w:hyperlink>
    </w:p>
    <w:p w14:paraId="5F167CAA" w14:textId="77777777" w:rsidR="00B600CC" w:rsidRPr="00BF7C9F" w:rsidRDefault="003A5236" w:rsidP="006B3217">
      <w:r w:rsidRPr="00094479">
        <w:fldChar w:fldCharType="end"/>
      </w:r>
    </w:p>
    <w:p w14:paraId="7CB9794B" w14:textId="77777777" w:rsidR="00341E53" w:rsidRDefault="00341E53" w:rsidP="006B3217"/>
    <w:p w14:paraId="726F35E4" w14:textId="77777777" w:rsidR="00341E53" w:rsidRDefault="00341E53" w:rsidP="006B3217"/>
    <w:p w14:paraId="2F737194" w14:textId="77777777" w:rsidR="002A71C0" w:rsidRDefault="00341E53" w:rsidP="006B3217">
      <w:pPr>
        <w:sectPr w:rsidR="002A71C0" w:rsidSect="002A71C0">
          <w:pgSz w:w="12240" w:h="15840" w:code="1"/>
          <w:pgMar w:top="1440" w:right="1440" w:bottom="1440" w:left="1440" w:header="720" w:footer="720" w:gutter="0"/>
          <w:pgNumType w:fmt="lowerRoman"/>
          <w:cols w:space="720"/>
          <w:titlePg/>
          <w:docGrid w:linePitch="360"/>
        </w:sectPr>
      </w:pPr>
      <w:r>
        <w:t>Note on the Table of Contents – let Word automate it for you – the page numbers will be correct!</w:t>
      </w:r>
    </w:p>
    <w:p w14:paraId="7AD8F714" w14:textId="77777777" w:rsidR="00E44BED" w:rsidRDefault="00E44BED" w:rsidP="006B3217">
      <w:r w:rsidRPr="00BF7C9F">
        <w:lastRenderedPageBreak/>
        <w:t>Revision History</w:t>
      </w:r>
    </w:p>
    <w:p w14:paraId="708BC2EF" w14:textId="77777777" w:rsidR="008C2A85" w:rsidRPr="00BF7C9F" w:rsidRDefault="008C2A85" w:rsidP="006B3217"/>
    <w:p w14:paraId="3CC230A7" w14:textId="77777777" w:rsidR="008C2A85" w:rsidRDefault="008C2A85" w:rsidP="008C2A85">
      <w:pPr>
        <w:pStyle w:val="Caption"/>
        <w:keepNext/>
      </w:pPr>
      <w:bookmarkStart w:id="2" w:name="_Ref528333066"/>
      <w:bookmarkStart w:id="3" w:name="_Ref528333058"/>
      <w:r>
        <w:t xml:space="preserve">Table </w:t>
      </w:r>
      <w:r w:rsidR="00FB7518">
        <w:rPr>
          <w:noProof/>
        </w:rPr>
        <w:fldChar w:fldCharType="begin"/>
      </w:r>
      <w:r w:rsidR="00FB7518">
        <w:rPr>
          <w:noProof/>
        </w:rPr>
        <w:instrText xml:space="preserve"> SEQ Table \* ARABIC </w:instrText>
      </w:r>
      <w:r w:rsidR="00FB7518">
        <w:rPr>
          <w:noProof/>
        </w:rPr>
        <w:fldChar w:fldCharType="separate"/>
      </w:r>
      <w:r w:rsidR="00C53511">
        <w:rPr>
          <w:noProof/>
        </w:rPr>
        <w:t>1</w:t>
      </w:r>
      <w:r w:rsidR="00FB7518">
        <w:rPr>
          <w:noProof/>
        </w:rPr>
        <w:fldChar w:fldCharType="end"/>
      </w:r>
      <w:bookmarkEnd w:id="2"/>
      <w:r>
        <w:t xml:space="preserve"> - Revisions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1"/>
        <w:gridCol w:w="1066"/>
        <w:gridCol w:w="1244"/>
        <w:gridCol w:w="5859"/>
      </w:tblGrid>
      <w:tr w:rsidR="00E44BED" w:rsidRPr="00BF7C9F" w14:paraId="0DD8F2BF" w14:textId="77777777">
        <w:tc>
          <w:tcPr>
            <w:tcW w:w="1188" w:type="dxa"/>
            <w:tcBorders>
              <w:top w:val="single" w:sz="4" w:space="0" w:color="auto"/>
              <w:left w:val="single" w:sz="4" w:space="0" w:color="auto"/>
              <w:bottom w:val="single" w:sz="4" w:space="0" w:color="auto"/>
              <w:right w:val="single" w:sz="4" w:space="0" w:color="auto"/>
            </w:tcBorders>
          </w:tcPr>
          <w:p w14:paraId="00D14AD1" w14:textId="77777777" w:rsidR="00E44BED" w:rsidRPr="00BF7C9F" w:rsidRDefault="00094479" w:rsidP="006B3217">
            <w:r w:rsidRPr="00094479">
              <w:t>Version</w:t>
            </w:r>
          </w:p>
        </w:tc>
        <w:tc>
          <w:tcPr>
            <w:tcW w:w="1080" w:type="dxa"/>
            <w:tcBorders>
              <w:top w:val="single" w:sz="4" w:space="0" w:color="auto"/>
              <w:left w:val="single" w:sz="4" w:space="0" w:color="auto"/>
              <w:bottom w:val="single" w:sz="4" w:space="0" w:color="auto"/>
              <w:right w:val="single" w:sz="4" w:space="0" w:color="auto"/>
            </w:tcBorders>
          </w:tcPr>
          <w:p w14:paraId="782FE6B9" w14:textId="77777777" w:rsidR="00E44BED" w:rsidRPr="00BF7C9F" w:rsidRDefault="00094479" w:rsidP="006B3217">
            <w:r w:rsidRPr="00094479">
              <w:t>Date</w:t>
            </w:r>
          </w:p>
        </w:tc>
        <w:tc>
          <w:tcPr>
            <w:tcW w:w="1260" w:type="dxa"/>
            <w:tcBorders>
              <w:top w:val="single" w:sz="4" w:space="0" w:color="auto"/>
              <w:left w:val="single" w:sz="4" w:space="0" w:color="auto"/>
              <w:bottom w:val="single" w:sz="4" w:space="0" w:color="auto"/>
              <w:right w:val="single" w:sz="4" w:space="0" w:color="auto"/>
            </w:tcBorders>
          </w:tcPr>
          <w:p w14:paraId="60B34D41" w14:textId="77777777" w:rsidR="00E44BED" w:rsidRPr="00BF7C9F" w:rsidRDefault="00094479" w:rsidP="006B3217">
            <w:r w:rsidRPr="00094479">
              <w:t>Name</w:t>
            </w:r>
          </w:p>
        </w:tc>
        <w:tc>
          <w:tcPr>
            <w:tcW w:w="6048" w:type="dxa"/>
            <w:tcBorders>
              <w:top w:val="single" w:sz="4" w:space="0" w:color="auto"/>
              <w:left w:val="single" w:sz="4" w:space="0" w:color="auto"/>
              <w:bottom w:val="single" w:sz="4" w:space="0" w:color="auto"/>
              <w:right w:val="single" w:sz="4" w:space="0" w:color="auto"/>
            </w:tcBorders>
          </w:tcPr>
          <w:p w14:paraId="59A79A57" w14:textId="77777777" w:rsidR="00E44BED" w:rsidRPr="00BF7C9F" w:rsidRDefault="00094479" w:rsidP="006B3217">
            <w:r w:rsidRPr="00094479">
              <w:t>Reason for Changes</w:t>
            </w:r>
          </w:p>
        </w:tc>
      </w:tr>
      <w:tr w:rsidR="00E44BED" w:rsidRPr="00BF7C9F" w14:paraId="058577F7" w14:textId="77777777">
        <w:tc>
          <w:tcPr>
            <w:tcW w:w="1188" w:type="dxa"/>
            <w:tcBorders>
              <w:top w:val="single" w:sz="4" w:space="0" w:color="auto"/>
              <w:left w:val="single" w:sz="4" w:space="0" w:color="auto"/>
              <w:bottom w:val="single" w:sz="4" w:space="0" w:color="auto"/>
              <w:right w:val="single" w:sz="4" w:space="0" w:color="auto"/>
            </w:tcBorders>
          </w:tcPr>
          <w:p w14:paraId="56E53585" w14:textId="77777777" w:rsidR="00E44BED" w:rsidRPr="00BF7C9F" w:rsidRDefault="00AE2A98" w:rsidP="006B3217">
            <w:r w:rsidRPr="00BF7C9F">
              <w:t>0</w:t>
            </w:r>
            <w:r w:rsidR="00BB19E3" w:rsidRPr="00BF7C9F">
              <w:t>.0</w:t>
            </w:r>
          </w:p>
        </w:tc>
        <w:tc>
          <w:tcPr>
            <w:tcW w:w="1080" w:type="dxa"/>
            <w:tcBorders>
              <w:top w:val="single" w:sz="4" w:space="0" w:color="auto"/>
              <w:left w:val="single" w:sz="4" w:space="0" w:color="auto"/>
              <w:bottom w:val="single" w:sz="4" w:space="0" w:color="auto"/>
              <w:right w:val="single" w:sz="4" w:space="0" w:color="auto"/>
            </w:tcBorders>
          </w:tcPr>
          <w:p w14:paraId="324308A2" w14:textId="77777777" w:rsidR="00E44BED" w:rsidRPr="00BF7C9F" w:rsidRDefault="00E44BED" w:rsidP="006B3217"/>
        </w:tc>
        <w:tc>
          <w:tcPr>
            <w:tcW w:w="1260" w:type="dxa"/>
            <w:tcBorders>
              <w:top w:val="single" w:sz="4" w:space="0" w:color="auto"/>
              <w:left w:val="single" w:sz="4" w:space="0" w:color="auto"/>
              <w:bottom w:val="single" w:sz="4" w:space="0" w:color="auto"/>
              <w:right w:val="single" w:sz="4" w:space="0" w:color="auto"/>
            </w:tcBorders>
          </w:tcPr>
          <w:p w14:paraId="50AEF61C" w14:textId="77777777" w:rsidR="00E44BED" w:rsidRPr="00BF7C9F" w:rsidRDefault="00E44BED" w:rsidP="006B3217"/>
        </w:tc>
        <w:tc>
          <w:tcPr>
            <w:tcW w:w="6048" w:type="dxa"/>
            <w:tcBorders>
              <w:top w:val="single" w:sz="4" w:space="0" w:color="auto"/>
              <w:left w:val="single" w:sz="4" w:space="0" w:color="auto"/>
              <w:bottom w:val="single" w:sz="4" w:space="0" w:color="auto"/>
              <w:right w:val="single" w:sz="4" w:space="0" w:color="auto"/>
            </w:tcBorders>
          </w:tcPr>
          <w:p w14:paraId="6324600B" w14:textId="77777777" w:rsidR="00E44BED" w:rsidRPr="00BF7C9F" w:rsidRDefault="00094479" w:rsidP="006B3217">
            <w:r w:rsidRPr="00094479">
              <w:t>Initial document.</w:t>
            </w:r>
          </w:p>
        </w:tc>
      </w:tr>
      <w:tr w:rsidR="00E44BED" w:rsidRPr="00BF7C9F" w14:paraId="649167E2" w14:textId="77777777">
        <w:tc>
          <w:tcPr>
            <w:tcW w:w="1188" w:type="dxa"/>
            <w:tcBorders>
              <w:top w:val="single" w:sz="4" w:space="0" w:color="auto"/>
              <w:left w:val="single" w:sz="4" w:space="0" w:color="auto"/>
              <w:bottom w:val="single" w:sz="4" w:space="0" w:color="auto"/>
              <w:right w:val="single" w:sz="4" w:space="0" w:color="auto"/>
            </w:tcBorders>
          </w:tcPr>
          <w:p w14:paraId="6C57FCC5" w14:textId="77777777" w:rsidR="00E44BED" w:rsidRPr="00BF7C9F" w:rsidRDefault="00E44BED" w:rsidP="006B3217"/>
        </w:tc>
        <w:tc>
          <w:tcPr>
            <w:tcW w:w="1080" w:type="dxa"/>
            <w:tcBorders>
              <w:top w:val="single" w:sz="4" w:space="0" w:color="auto"/>
              <w:left w:val="single" w:sz="4" w:space="0" w:color="auto"/>
              <w:bottom w:val="single" w:sz="4" w:space="0" w:color="auto"/>
              <w:right w:val="single" w:sz="4" w:space="0" w:color="auto"/>
            </w:tcBorders>
          </w:tcPr>
          <w:p w14:paraId="0688FAB2" w14:textId="77777777" w:rsidR="00E44BED" w:rsidRPr="00BF7C9F" w:rsidRDefault="00E44BED" w:rsidP="006B3217"/>
        </w:tc>
        <w:tc>
          <w:tcPr>
            <w:tcW w:w="1260" w:type="dxa"/>
            <w:tcBorders>
              <w:top w:val="single" w:sz="4" w:space="0" w:color="auto"/>
              <w:left w:val="single" w:sz="4" w:space="0" w:color="auto"/>
              <w:bottom w:val="single" w:sz="4" w:space="0" w:color="auto"/>
              <w:right w:val="single" w:sz="4" w:space="0" w:color="auto"/>
            </w:tcBorders>
          </w:tcPr>
          <w:p w14:paraId="50062C25" w14:textId="77777777" w:rsidR="00E44BED" w:rsidRPr="00BF7C9F" w:rsidRDefault="00E44BED" w:rsidP="006B3217"/>
        </w:tc>
        <w:tc>
          <w:tcPr>
            <w:tcW w:w="6048" w:type="dxa"/>
            <w:tcBorders>
              <w:top w:val="single" w:sz="4" w:space="0" w:color="auto"/>
              <w:left w:val="single" w:sz="4" w:space="0" w:color="auto"/>
              <w:bottom w:val="single" w:sz="4" w:space="0" w:color="auto"/>
              <w:right w:val="single" w:sz="4" w:space="0" w:color="auto"/>
            </w:tcBorders>
          </w:tcPr>
          <w:p w14:paraId="17D86B19" w14:textId="77777777" w:rsidR="00E44BED" w:rsidRPr="00BF7C9F" w:rsidRDefault="00E44BED" w:rsidP="006B3217"/>
        </w:tc>
      </w:tr>
      <w:tr w:rsidR="00E44BED" w:rsidRPr="00BF7C9F" w14:paraId="35055C83" w14:textId="77777777">
        <w:tc>
          <w:tcPr>
            <w:tcW w:w="1188" w:type="dxa"/>
            <w:tcBorders>
              <w:top w:val="single" w:sz="4" w:space="0" w:color="auto"/>
              <w:left w:val="single" w:sz="4" w:space="0" w:color="auto"/>
              <w:bottom w:val="single" w:sz="4" w:space="0" w:color="auto"/>
              <w:right w:val="single" w:sz="4" w:space="0" w:color="auto"/>
            </w:tcBorders>
          </w:tcPr>
          <w:p w14:paraId="394B4615" w14:textId="77777777" w:rsidR="00E44BED" w:rsidRPr="00BF7C9F" w:rsidRDefault="00E44BED" w:rsidP="006B3217"/>
        </w:tc>
        <w:tc>
          <w:tcPr>
            <w:tcW w:w="1080" w:type="dxa"/>
            <w:tcBorders>
              <w:top w:val="single" w:sz="4" w:space="0" w:color="auto"/>
              <w:left w:val="single" w:sz="4" w:space="0" w:color="auto"/>
              <w:bottom w:val="single" w:sz="4" w:space="0" w:color="auto"/>
              <w:right w:val="single" w:sz="4" w:space="0" w:color="auto"/>
            </w:tcBorders>
          </w:tcPr>
          <w:p w14:paraId="17CC6C92" w14:textId="77777777" w:rsidR="00E44BED" w:rsidRPr="00BF7C9F" w:rsidRDefault="00E44BED" w:rsidP="006B3217"/>
        </w:tc>
        <w:tc>
          <w:tcPr>
            <w:tcW w:w="1260" w:type="dxa"/>
            <w:tcBorders>
              <w:top w:val="single" w:sz="4" w:space="0" w:color="auto"/>
              <w:left w:val="single" w:sz="4" w:space="0" w:color="auto"/>
              <w:bottom w:val="single" w:sz="4" w:space="0" w:color="auto"/>
              <w:right w:val="single" w:sz="4" w:space="0" w:color="auto"/>
            </w:tcBorders>
          </w:tcPr>
          <w:p w14:paraId="186DE7D2" w14:textId="77777777" w:rsidR="00E44BED" w:rsidRPr="00BF7C9F" w:rsidRDefault="00E44BED" w:rsidP="006B3217"/>
        </w:tc>
        <w:tc>
          <w:tcPr>
            <w:tcW w:w="6048" w:type="dxa"/>
            <w:tcBorders>
              <w:top w:val="single" w:sz="4" w:space="0" w:color="auto"/>
              <w:left w:val="single" w:sz="4" w:space="0" w:color="auto"/>
              <w:bottom w:val="single" w:sz="4" w:space="0" w:color="auto"/>
              <w:right w:val="single" w:sz="4" w:space="0" w:color="auto"/>
            </w:tcBorders>
          </w:tcPr>
          <w:p w14:paraId="4B632167" w14:textId="77777777" w:rsidR="00E44BED" w:rsidRPr="00BF7C9F" w:rsidRDefault="00E44BED" w:rsidP="006B3217"/>
        </w:tc>
      </w:tr>
    </w:tbl>
    <w:p w14:paraId="29BADD3E" w14:textId="77777777" w:rsidR="00E44BED" w:rsidRPr="00BF7C9F" w:rsidRDefault="00E44BED" w:rsidP="006B3217"/>
    <w:p w14:paraId="00C64A3A" w14:textId="662A6A17" w:rsidR="0080538E" w:rsidRDefault="00094479" w:rsidP="006B3217">
      <w:r w:rsidRPr="00094479">
        <w:t xml:space="preserve">To do: take advantage of this! </w:t>
      </w:r>
      <w:r w:rsidR="00DD6138">
        <w:t>U</w:t>
      </w:r>
      <w:r w:rsidRPr="00094479">
        <w:t xml:space="preserve">pdate </w:t>
      </w:r>
      <w:r w:rsidR="00074C1D">
        <w:fldChar w:fldCharType="begin"/>
      </w:r>
      <w:r w:rsidR="00074C1D">
        <w:instrText xml:space="preserve"> REF _Ref528333066 \h </w:instrText>
      </w:r>
      <w:r w:rsidR="00074C1D">
        <w:fldChar w:fldCharType="separate"/>
      </w:r>
      <w:r w:rsidR="00074C1D">
        <w:t xml:space="preserve">Table </w:t>
      </w:r>
      <w:r w:rsidR="00074C1D">
        <w:rPr>
          <w:noProof/>
        </w:rPr>
        <w:t>1</w:t>
      </w:r>
      <w:r w:rsidR="00074C1D">
        <w:fldChar w:fldCharType="end"/>
      </w:r>
      <w:r w:rsidR="00DD6138">
        <w:t xml:space="preserve"> a</w:t>
      </w:r>
      <w:r w:rsidR="00DD6138" w:rsidRPr="00094479">
        <w:t>s your team makes changes</w:t>
      </w:r>
      <w:r w:rsidR="00DD6138">
        <w:t xml:space="preserve"> to this document</w:t>
      </w:r>
      <w:r w:rsidRPr="00094479">
        <w:t xml:space="preserve">. You don’t have to hide all the revisions until the one you declare as “final”. If you keep track, your team will know what </w:t>
      </w:r>
      <w:r w:rsidR="00DD6138">
        <w:t xml:space="preserve">portions of the report </w:t>
      </w:r>
      <w:r w:rsidRPr="00094479">
        <w:t>changed with each version, making it easier to assemble the document.</w:t>
      </w:r>
      <w:r w:rsidR="00ED5959">
        <w:t xml:space="preserve"> When you save your file, be sure to include this same version number in the file name so that you can keep track of your work.</w:t>
      </w:r>
    </w:p>
    <w:p w14:paraId="521A371C" w14:textId="77777777" w:rsidR="008C2A85" w:rsidRDefault="008C2A85" w:rsidP="006B3217"/>
    <w:p w14:paraId="52C1152C" w14:textId="77777777" w:rsidR="008C2A85" w:rsidRDefault="008C2A85" w:rsidP="006B3217">
      <w:r>
        <w:t>As shown above, be sure to label ALL TABLES.</w:t>
      </w:r>
    </w:p>
    <w:p w14:paraId="545622C8" w14:textId="77777777" w:rsidR="00E65366" w:rsidRDefault="00E65366" w:rsidP="008C2A85">
      <w:pPr>
        <w:pStyle w:val="Heading1"/>
        <w:numPr>
          <w:ilvl w:val="0"/>
          <w:numId w:val="0"/>
        </w:numPr>
      </w:pPr>
    </w:p>
    <w:p w14:paraId="07813EC8" w14:textId="77777777" w:rsidR="008C2A85" w:rsidRPr="008C2A85" w:rsidRDefault="008C2A85" w:rsidP="008C2A85">
      <w:pPr>
        <w:sectPr w:rsidR="008C2A85" w:rsidRPr="008C2A85" w:rsidSect="00E65366">
          <w:pgSz w:w="12240" w:h="15840" w:code="1"/>
          <w:pgMar w:top="1440" w:right="1440" w:bottom="1440" w:left="1440" w:header="720" w:footer="720" w:gutter="0"/>
          <w:pgNumType w:fmt="lowerRoman"/>
          <w:cols w:space="720"/>
          <w:titlePg/>
          <w:docGrid w:linePitch="360"/>
        </w:sectPr>
      </w:pPr>
    </w:p>
    <w:p w14:paraId="04523642" w14:textId="77777777" w:rsidR="00E44BED" w:rsidRPr="00BF7C9F" w:rsidRDefault="00E44BED" w:rsidP="006B3217">
      <w:pPr>
        <w:pStyle w:val="Heading1"/>
      </w:pPr>
      <w:bookmarkStart w:id="4" w:name="_Toc286747628"/>
      <w:r w:rsidRPr="00BF7C9F">
        <w:lastRenderedPageBreak/>
        <w:t>Introduction</w:t>
      </w:r>
      <w:bookmarkEnd w:id="4"/>
    </w:p>
    <w:p w14:paraId="60F82CE9" w14:textId="77777777" w:rsidR="00E44BED" w:rsidRPr="00BF7C9F" w:rsidRDefault="00E44BED" w:rsidP="006B3217">
      <w:r w:rsidRPr="00BF7C9F">
        <w:t>To Do: This section should concisely address the following issues and point to an appropriate document or Appendix containing detailed information as needed:</w:t>
      </w:r>
    </w:p>
    <w:p w14:paraId="2BDFC38F" w14:textId="77777777" w:rsidR="00E44BED" w:rsidRPr="00BF7C9F" w:rsidRDefault="00094479" w:rsidP="00675841">
      <w:pPr>
        <w:pStyle w:val="ListParagraph"/>
        <w:numPr>
          <w:ilvl w:val="0"/>
          <w:numId w:val="26"/>
        </w:numPr>
      </w:pPr>
      <w:r w:rsidRPr="00094479">
        <w:t>History behind the project</w:t>
      </w:r>
    </w:p>
    <w:p w14:paraId="425E016B" w14:textId="77777777" w:rsidR="00E44BED" w:rsidRPr="00BF7C9F" w:rsidRDefault="00094479" w:rsidP="00675841">
      <w:pPr>
        <w:pStyle w:val="ListParagraph"/>
        <w:numPr>
          <w:ilvl w:val="0"/>
          <w:numId w:val="26"/>
        </w:numPr>
      </w:pPr>
      <w:r w:rsidRPr="00094479">
        <w:t>Major end users’ needs and/or problem to be addressed (Present detailed customer requirements in an Appendix.)</w:t>
      </w:r>
    </w:p>
    <w:p w14:paraId="2B692FC1" w14:textId="77777777" w:rsidR="00E44BED" w:rsidRPr="00BF7C9F" w:rsidRDefault="00094479" w:rsidP="00675841">
      <w:pPr>
        <w:pStyle w:val="ListParagraph"/>
        <w:numPr>
          <w:ilvl w:val="0"/>
          <w:numId w:val="26"/>
        </w:numPr>
      </w:pPr>
      <w:r w:rsidRPr="00094479">
        <w:t>Justification for pursuing the project (worth for solving or improving)</w:t>
      </w:r>
    </w:p>
    <w:p w14:paraId="7D59B655" w14:textId="77777777" w:rsidR="000C2557" w:rsidRDefault="000C2557" w:rsidP="006B3217"/>
    <w:p w14:paraId="75B4D60F" w14:textId="77777777" w:rsidR="000C2557" w:rsidRDefault="00094479" w:rsidP="006B3217">
      <w:r w:rsidRPr="00094479">
        <w:t>This section also contains a summary of report sections.</w:t>
      </w:r>
    </w:p>
    <w:p w14:paraId="3584EEF7" w14:textId="77777777" w:rsidR="00E44BED" w:rsidRPr="00BF7C9F" w:rsidRDefault="00094479" w:rsidP="006B3217">
      <w:pPr>
        <w:pStyle w:val="Heading1"/>
      </w:pPr>
      <w:bookmarkStart w:id="5" w:name="_Toc286747629"/>
      <w:r w:rsidRPr="00094479">
        <w:t>Project Objectives &amp; Scope</w:t>
      </w:r>
      <w:bookmarkEnd w:id="5"/>
    </w:p>
    <w:p w14:paraId="47D05AC3" w14:textId="77777777" w:rsidR="00E44BED" w:rsidRDefault="00094479" w:rsidP="006B3217">
      <w:r w:rsidRPr="00094479">
        <w:t xml:space="preserve">To Do: This section contains the planned </w:t>
      </w:r>
      <w:r w:rsidR="0080538E">
        <w:t>project</w:t>
      </w:r>
      <w:r w:rsidR="0080538E" w:rsidRPr="00094479">
        <w:t xml:space="preserve"> </w:t>
      </w:r>
      <w:r w:rsidRPr="00094479">
        <w:t>objectives. Provide</w:t>
      </w:r>
      <w:r w:rsidR="004D5FFA">
        <w:t xml:space="preserve"> and describe</w:t>
      </w:r>
      <w:r w:rsidRPr="00094479">
        <w:t xml:space="preserve"> a bullet list of the objectives for this semester. Focus on final outcomes, not intermediate steps. Do not include task assignments in this section. The </w:t>
      </w:r>
      <w:r w:rsidRPr="006B3217">
        <w:t>objectives</w:t>
      </w:r>
      <w:r w:rsidRPr="00094479">
        <w:t xml:space="preserve"> should be understandable by themselves.  However, you can follow the objectives with a statement of scope to clarify what you planned to do (in scope), and what you planned to </w:t>
      </w:r>
      <w:r w:rsidRPr="00094479">
        <w:rPr>
          <w:i/>
        </w:rPr>
        <w:t>not</w:t>
      </w:r>
      <w:r w:rsidRPr="00094479">
        <w:t xml:space="preserve"> do (out of scope). </w:t>
      </w:r>
      <w:r w:rsidR="004D5FFA" w:rsidRPr="004D5FFA">
        <w:t>For example, “in scope” would be produ</w:t>
      </w:r>
      <w:r w:rsidR="004D5FFA">
        <w:t>cing a single working prototype while</w:t>
      </w:r>
      <w:r w:rsidR="004D5FFA" w:rsidRPr="004D5FFA">
        <w:t xml:space="preserve"> “</w:t>
      </w:r>
      <w:r w:rsidR="004D5FFA">
        <w:t>o</w:t>
      </w:r>
      <w:r w:rsidR="004D5FFA" w:rsidRPr="004D5FFA">
        <w:t>ut of scope” would be mass producing the machine.</w:t>
      </w:r>
    </w:p>
    <w:p w14:paraId="1F36CD4C" w14:textId="77777777" w:rsidR="0080538E" w:rsidRDefault="0080538E" w:rsidP="006B3217">
      <w:pPr>
        <w:pStyle w:val="Heading2"/>
      </w:pPr>
      <w:bookmarkStart w:id="6" w:name="_Toc286747630"/>
      <w:r>
        <w:t>Mission Statement</w:t>
      </w:r>
      <w:bookmarkEnd w:id="6"/>
    </w:p>
    <w:p w14:paraId="146EAA03" w14:textId="77777777" w:rsidR="0080538E" w:rsidRDefault="0080538E" w:rsidP="006B3217">
      <w:r w:rsidRPr="00094479">
        <w:t xml:space="preserve">To Do: </w:t>
      </w:r>
      <w:r>
        <w:t>Include the mission statement your team created.</w:t>
      </w:r>
    </w:p>
    <w:p w14:paraId="747D00EA" w14:textId="77777777" w:rsidR="006B3217" w:rsidRDefault="006B3217" w:rsidP="006B3217"/>
    <w:p w14:paraId="7A990A50" w14:textId="77777777" w:rsidR="006B3217" w:rsidRPr="0080538E" w:rsidRDefault="00554A3E" w:rsidP="006B3217">
      <w:r>
        <w:t>For the team report you should include the one created during that class activity.</w:t>
      </w:r>
    </w:p>
    <w:p w14:paraId="5C2DA243" w14:textId="77777777" w:rsidR="009D5B05" w:rsidRPr="00BF7C9F" w:rsidRDefault="00094479" w:rsidP="006B3217">
      <w:pPr>
        <w:pStyle w:val="Heading2"/>
      </w:pPr>
      <w:bookmarkStart w:id="7" w:name="_Toc286747631"/>
      <w:r w:rsidRPr="00094479">
        <w:t>Customer Requirements</w:t>
      </w:r>
      <w:bookmarkEnd w:id="7"/>
    </w:p>
    <w:p w14:paraId="5DB6C046" w14:textId="77777777" w:rsidR="00F41750" w:rsidRDefault="00094479" w:rsidP="006B3217">
      <w:r w:rsidRPr="00094479">
        <w:t xml:space="preserve">To Do: Capture and explain a summary of </w:t>
      </w:r>
      <w:r w:rsidR="00DD0B43">
        <w:t xml:space="preserve">the overall </w:t>
      </w:r>
      <w:r w:rsidRPr="00094479">
        <w:t xml:space="preserve">customer requirements that you have collected. </w:t>
      </w:r>
      <w:r w:rsidR="00DD0B43">
        <w:t xml:space="preserve">A table format will help organize this information as shown in the textbook. </w:t>
      </w:r>
      <w:r w:rsidRPr="00094479">
        <w:t>Identify which customer requirements you plan to address and which ones your team has excluded from the project.</w:t>
      </w:r>
      <w:r w:rsidR="004D4291" w:rsidRPr="00BF7C9F">
        <w:t xml:space="preserve"> </w:t>
      </w:r>
      <w:r w:rsidR="0080538E">
        <w:t>The customer data templates</w:t>
      </w:r>
      <w:r w:rsidR="00DD0B43">
        <w:t xml:space="preserve"> (detailed customer requirements)</w:t>
      </w:r>
      <w:r w:rsidR="0080538E">
        <w:t xml:space="preserve"> that your team created should </w:t>
      </w:r>
      <w:r w:rsidR="004D4291" w:rsidRPr="00BF7C9F">
        <w:t>go in an appendix.</w:t>
      </w:r>
      <w:r w:rsidR="0080538E">
        <w:t xml:space="preserve"> </w:t>
      </w:r>
      <w:r w:rsidR="00641A87">
        <w:t xml:space="preserve">You </w:t>
      </w:r>
      <w:r w:rsidR="00641A87" w:rsidRPr="00F41750">
        <w:rPr>
          <w:b/>
        </w:rPr>
        <w:t>must</w:t>
      </w:r>
      <w:r w:rsidR="00641A87">
        <w:t xml:space="preserve"> gather requirements beyond those of your team. Having additional requirements will help you create more alternate concepts.  </w:t>
      </w:r>
      <w:r w:rsidR="00F41750">
        <w:t>Use in-line citations to reference the individual customer requirements as needed.</w:t>
      </w:r>
    </w:p>
    <w:p w14:paraId="46FB38C3" w14:textId="77777777" w:rsidR="00F41750" w:rsidRDefault="00F41750" w:rsidP="006B3217"/>
    <w:p w14:paraId="2EBD69EE" w14:textId="77777777" w:rsidR="0080538E" w:rsidRDefault="00F41750" w:rsidP="006B3217">
      <w:r>
        <w:t xml:space="preserve">A summary table of your overall customer requirements should be placed </w:t>
      </w:r>
      <w:r w:rsidRPr="00F41750">
        <w:rPr>
          <w:b/>
        </w:rPr>
        <w:t>here</w:t>
      </w:r>
      <w:r>
        <w:t>, in the body of the text.</w:t>
      </w:r>
      <w:r w:rsidR="0080538E">
        <w:t xml:space="preserve"> </w:t>
      </w:r>
      <w:r>
        <w:t>Do NOT place this summary in the appendix. Be sure to prioritize your requirements in this table and provide a legend to indicate which requirements are the most important. Be sure to explain this summary of prioritized customer requirements in your text.</w:t>
      </w:r>
    </w:p>
    <w:p w14:paraId="3395A82D" w14:textId="77777777" w:rsidR="006B3217" w:rsidRDefault="006B3217" w:rsidP="006B3217"/>
    <w:p w14:paraId="0F61A296" w14:textId="77777777" w:rsidR="007E13EF" w:rsidRPr="00BF7C9F" w:rsidRDefault="00094479" w:rsidP="006B3217">
      <w:pPr>
        <w:pStyle w:val="Heading2"/>
      </w:pPr>
      <w:bookmarkStart w:id="8" w:name="_Toc286747632"/>
      <w:r w:rsidRPr="00094479">
        <w:t>Technical Specifications</w:t>
      </w:r>
      <w:bookmarkEnd w:id="8"/>
    </w:p>
    <w:p w14:paraId="2FA71EF9" w14:textId="7636E9F9" w:rsidR="0080538E" w:rsidRDefault="00094479" w:rsidP="006B3217">
      <w:r w:rsidRPr="00094479">
        <w:t xml:space="preserve">Using the techniques found in your textbook (Ulrich &amp; Eppinger) </w:t>
      </w:r>
      <w:r w:rsidR="00074C1D">
        <w:t>in the Product Specifications chapter</w:t>
      </w:r>
      <w:r w:rsidRPr="00094479">
        <w:t xml:space="preserve">, document what specifications you have assigned to the customer </w:t>
      </w:r>
      <w:r w:rsidRPr="00094479">
        <w:lastRenderedPageBreak/>
        <w:t>requirements. Be sure to show how each spec</w:t>
      </w:r>
      <w:r w:rsidR="00BF7C9F">
        <w:t>ification</w:t>
      </w:r>
      <w:r w:rsidR="004D4291" w:rsidRPr="00BF7C9F">
        <w:t xml:space="preserve"> corresponds to one or more of the customer requirements. As you detail this information</w:t>
      </w:r>
      <w:r w:rsidR="00BF7C9F">
        <w:t>,</w:t>
      </w:r>
      <w:r w:rsidR="004D4291" w:rsidRPr="00BF7C9F">
        <w:t xml:space="preserve"> you may “discover” new customer requirements that your actual customers </w:t>
      </w:r>
      <w:r w:rsidR="00D54339" w:rsidRPr="00BF7C9F">
        <w:t xml:space="preserve">did not </w:t>
      </w:r>
      <w:r w:rsidR="004D4291" w:rsidRPr="00BF7C9F">
        <w:t xml:space="preserve">think </w:t>
      </w:r>
      <w:r w:rsidR="00D54339" w:rsidRPr="00BF7C9F">
        <w:t xml:space="preserve">OK </w:t>
      </w:r>
      <w:r w:rsidR="004D4291" w:rsidRPr="00BF7C9F">
        <w:t xml:space="preserve">or failed to mention! Just add those </w:t>
      </w:r>
      <w:r w:rsidR="00074C1D">
        <w:t xml:space="preserve">requirements </w:t>
      </w:r>
      <w:r w:rsidR="004D4291" w:rsidRPr="00BF7C9F">
        <w:t>in</w:t>
      </w:r>
      <w:r w:rsidR="00074C1D">
        <w:t>to your list</w:t>
      </w:r>
      <w:r w:rsidR="004D4291" w:rsidRPr="00BF7C9F">
        <w:t xml:space="preserve">. </w:t>
      </w:r>
    </w:p>
    <w:p w14:paraId="395BFF10" w14:textId="77777777" w:rsidR="00E44BED" w:rsidRPr="00BF7C9F" w:rsidRDefault="00E44BED" w:rsidP="006B3217">
      <w:pPr>
        <w:pStyle w:val="Heading1"/>
      </w:pPr>
      <w:bookmarkStart w:id="9" w:name="_Toc286747633"/>
      <w:r w:rsidRPr="00BF7C9F">
        <w:t>Assessment of Relevant Existing Technologies</w:t>
      </w:r>
      <w:bookmarkEnd w:id="9"/>
    </w:p>
    <w:p w14:paraId="1954E307" w14:textId="77777777" w:rsidR="00E44BED" w:rsidRPr="00BF7C9F" w:rsidRDefault="00094479" w:rsidP="006B3217">
      <w:r w:rsidRPr="00094479">
        <w:t xml:space="preserve">To Do: </w:t>
      </w:r>
      <w:r w:rsidR="00ED5959">
        <w:t xml:space="preserve">Use material you gathered </w:t>
      </w:r>
      <w:r w:rsidR="006B3217">
        <w:t>from the classroom activities</w:t>
      </w:r>
      <w:r w:rsidR="00ED5959">
        <w:t>.</w:t>
      </w:r>
      <w:r w:rsidR="00E44BED" w:rsidRPr="00BF7C9F">
        <w:t xml:space="preserve"> Make sure to provide correct in-text citations that refer readers to References. (See References also.) This is also the place to </w:t>
      </w:r>
      <w:r w:rsidR="001000E1" w:rsidRPr="00BF7C9F">
        <w:t>summarize</w:t>
      </w:r>
      <w:r w:rsidR="00E44BED" w:rsidRPr="00BF7C9F">
        <w:t xml:space="preserve"> your patent search. </w:t>
      </w:r>
    </w:p>
    <w:p w14:paraId="689651B1" w14:textId="77777777" w:rsidR="00E44BED" w:rsidRPr="00BF7C9F" w:rsidRDefault="00E44BED" w:rsidP="006B3217"/>
    <w:p w14:paraId="69C8DE72" w14:textId="77777777" w:rsidR="00E36D91" w:rsidRDefault="003C2547" w:rsidP="006B3217">
      <w:r>
        <w:t xml:space="preserve">For the </w:t>
      </w:r>
      <w:r w:rsidR="00094479" w:rsidRPr="00094479">
        <w:t xml:space="preserve">competitors’ products </w:t>
      </w:r>
      <w:r>
        <w:t xml:space="preserve">that are </w:t>
      </w:r>
      <w:r w:rsidR="00094479" w:rsidRPr="00094479">
        <w:t xml:space="preserve">reviewed, state how those products addressed the customer requirements and technical specifications you are trying to achieve. </w:t>
      </w:r>
      <w:r w:rsidR="00554A3E">
        <w:t>Use a</w:t>
      </w:r>
      <w:r w:rsidR="00E36D91">
        <w:t xml:space="preserve"> table </w:t>
      </w:r>
      <w:r w:rsidR="00554A3E">
        <w:t>to help</w:t>
      </w:r>
      <w:r w:rsidR="00E36D91">
        <w:t xml:space="preserve"> in summarizing this information.</w:t>
      </w:r>
      <w:r w:rsidR="00EB48EA">
        <w:t xml:space="preserve"> Be sure to include material discovered in books, on-line and from other resources as well. All sources must be referenced using in-line citations.</w:t>
      </w:r>
    </w:p>
    <w:p w14:paraId="5A0AB1E0" w14:textId="77777777" w:rsidR="00E36D91" w:rsidRDefault="00E36D91" w:rsidP="006B3217"/>
    <w:p w14:paraId="6756BEE1" w14:textId="77777777" w:rsidR="00554A3E" w:rsidRDefault="00554A3E" w:rsidP="00554A3E">
      <w:pPr>
        <w:pStyle w:val="Caption"/>
        <w:keepNext/>
      </w:pPr>
      <w:r>
        <w:t xml:space="preserve">Table </w:t>
      </w:r>
      <w:r w:rsidR="00FB7518">
        <w:rPr>
          <w:noProof/>
        </w:rPr>
        <w:fldChar w:fldCharType="begin"/>
      </w:r>
      <w:r w:rsidR="00FB7518">
        <w:rPr>
          <w:noProof/>
        </w:rPr>
        <w:instrText xml:space="preserve"> SEQ Table \* ARABIC </w:instrText>
      </w:r>
      <w:r w:rsidR="00FB7518">
        <w:rPr>
          <w:noProof/>
        </w:rPr>
        <w:fldChar w:fldCharType="separate"/>
      </w:r>
      <w:r w:rsidR="00C53511">
        <w:rPr>
          <w:noProof/>
        </w:rPr>
        <w:t>2</w:t>
      </w:r>
      <w:r w:rsidR="00FB7518">
        <w:rPr>
          <w:noProof/>
        </w:rPr>
        <w:fldChar w:fldCharType="end"/>
      </w:r>
      <w:r>
        <w:t xml:space="preserve"> - Competitive Benchmarking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1"/>
        <w:gridCol w:w="3402"/>
        <w:gridCol w:w="3107"/>
      </w:tblGrid>
      <w:tr w:rsidR="00554A3E" w:rsidRPr="00BF7C9F" w14:paraId="7A89B470" w14:textId="77777777" w:rsidTr="00FB7518">
        <w:tc>
          <w:tcPr>
            <w:tcW w:w="2898" w:type="dxa"/>
          </w:tcPr>
          <w:p w14:paraId="05E5BC25" w14:textId="77777777" w:rsidR="00554A3E" w:rsidRPr="00BF7C9F" w:rsidRDefault="00554A3E" w:rsidP="00FB7518">
            <w:r>
              <w:t>Competitive Product</w:t>
            </w:r>
          </w:p>
        </w:tc>
        <w:tc>
          <w:tcPr>
            <w:tcW w:w="3486" w:type="dxa"/>
          </w:tcPr>
          <w:p w14:paraId="596F9B53" w14:textId="77777777" w:rsidR="00554A3E" w:rsidRPr="00BF7C9F" w:rsidRDefault="00554A3E" w:rsidP="00FB7518">
            <w:r w:rsidRPr="00BF7C9F">
              <w:t xml:space="preserve">Title / Description </w:t>
            </w:r>
          </w:p>
        </w:tc>
        <w:tc>
          <w:tcPr>
            <w:tcW w:w="3192" w:type="dxa"/>
          </w:tcPr>
          <w:p w14:paraId="29A6AEB9" w14:textId="77777777" w:rsidR="00554A3E" w:rsidRPr="00BF7C9F" w:rsidRDefault="00554A3E" w:rsidP="00FB7518">
            <w:r w:rsidRPr="00BF7C9F">
              <w:t>Relation to this project</w:t>
            </w:r>
          </w:p>
        </w:tc>
      </w:tr>
      <w:tr w:rsidR="00554A3E" w:rsidRPr="00BF7C9F" w14:paraId="31B454EA" w14:textId="77777777" w:rsidTr="00FB7518">
        <w:tc>
          <w:tcPr>
            <w:tcW w:w="2898" w:type="dxa"/>
          </w:tcPr>
          <w:p w14:paraId="0FDC2699" w14:textId="77777777" w:rsidR="00554A3E" w:rsidRPr="00BF7C9F" w:rsidRDefault="00554A3E" w:rsidP="00FB7518"/>
        </w:tc>
        <w:tc>
          <w:tcPr>
            <w:tcW w:w="3486" w:type="dxa"/>
          </w:tcPr>
          <w:p w14:paraId="0BC18371" w14:textId="77777777" w:rsidR="00554A3E" w:rsidRPr="00BF7C9F" w:rsidRDefault="00554A3E" w:rsidP="00FB7518"/>
        </w:tc>
        <w:tc>
          <w:tcPr>
            <w:tcW w:w="3192" w:type="dxa"/>
          </w:tcPr>
          <w:p w14:paraId="19DC40F2" w14:textId="77777777" w:rsidR="00554A3E" w:rsidRPr="00BF7C9F" w:rsidRDefault="00554A3E" w:rsidP="00FB7518"/>
        </w:tc>
      </w:tr>
      <w:tr w:rsidR="00554A3E" w:rsidRPr="00BF7C9F" w14:paraId="68CD1A97" w14:textId="77777777" w:rsidTr="00FB7518">
        <w:tc>
          <w:tcPr>
            <w:tcW w:w="2898" w:type="dxa"/>
          </w:tcPr>
          <w:p w14:paraId="6E2A560B" w14:textId="77777777" w:rsidR="00554A3E" w:rsidRPr="00BF7C9F" w:rsidRDefault="00554A3E" w:rsidP="00FB7518"/>
        </w:tc>
        <w:tc>
          <w:tcPr>
            <w:tcW w:w="3486" w:type="dxa"/>
          </w:tcPr>
          <w:p w14:paraId="6933D74F" w14:textId="77777777" w:rsidR="00554A3E" w:rsidRPr="00BF7C9F" w:rsidRDefault="00554A3E" w:rsidP="00FB7518"/>
        </w:tc>
        <w:tc>
          <w:tcPr>
            <w:tcW w:w="3192" w:type="dxa"/>
          </w:tcPr>
          <w:p w14:paraId="04D7E086" w14:textId="77777777" w:rsidR="00554A3E" w:rsidRPr="00BF7C9F" w:rsidRDefault="00554A3E" w:rsidP="00FB7518"/>
        </w:tc>
      </w:tr>
    </w:tbl>
    <w:p w14:paraId="1F820F9D" w14:textId="77777777" w:rsidR="00554A3E" w:rsidRDefault="00554A3E" w:rsidP="006B3217"/>
    <w:p w14:paraId="5B9DBE12" w14:textId="77777777" w:rsidR="00E44BED" w:rsidRDefault="00094479" w:rsidP="006B3217">
      <w:r w:rsidRPr="00094479">
        <w:t>Be sure to include the patent numbers you reviewed during your patent search.</w:t>
      </w:r>
      <w:r w:rsidR="00B40C95">
        <w:t xml:space="preserve"> For each patent, </w:t>
      </w:r>
      <w:r w:rsidR="00B40C95" w:rsidRPr="00B40C95">
        <w:t xml:space="preserve">what did you learn from looking at </w:t>
      </w:r>
      <w:r w:rsidR="00B40C95">
        <w:t>it</w:t>
      </w:r>
      <w:r w:rsidR="00B40C95" w:rsidRPr="00B40C95">
        <w:t>? How did it affect your design?</w:t>
      </w:r>
      <w:r w:rsidR="00B40C95">
        <w:t xml:space="preserve"> Document this!</w:t>
      </w:r>
    </w:p>
    <w:p w14:paraId="4D918FAE" w14:textId="77777777" w:rsidR="00E1003C" w:rsidRDefault="00E1003C" w:rsidP="006B3217"/>
    <w:p w14:paraId="6441E990" w14:textId="77777777" w:rsidR="00721100" w:rsidRDefault="00BF7C9F" w:rsidP="006B3217">
      <w:r w:rsidRPr="00BF7C9F">
        <w:t xml:space="preserve">Where possible include a figure related to competitive products or patents to help show how they relate to your work. </w:t>
      </w:r>
      <w:r w:rsidR="00F41750">
        <w:t xml:space="preserve">Images should be included here in the body of the paper and mentioned in the text. </w:t>
      </w:r>
      <w:r w:rsidRPr="00BF7C9F">
        <w:t xml:space="preserve">Always include proper citations for these! </w:t>
      </w:r>
    </w:p>
    <w:p w14:paraId="4FAA33F8" w14:textId="77777777" w:rsidR="004D4291" w:rsidRPr="00BF7C9F" w:rsidRDefault="004D4291" w:rsidP="006B3217"/>
    <w:p w14:paraId="4F989832" w14:textId="77777777" w:rsidR="004D4291" w:rsidRPr="00BF7C9F" w:rsidRDefault="00094479" w:rsidP="006B3217">
      <w:pPr>
        <w:pStyle w:val="Caption"/>
      </w:pPr>
      <w:bookmarkStart w:id="10" w:name="_Ref269826666"/>
      <w:r w:rsidRPr="00094479">
        <w:t xml:space="preserve">Table </w:t>
      </w:r>
      <w:r w:rsidR="003A5236" w:rsidRPr="00094479">
        <w:fldChar w:fldCharType="begin"/>
      </w:r>
      <w:r w:rsidRPr="00094479">
        <w:instrText xml:space="preserve"> SEQ Table \* ARABIC </w:instrText>
      </w:r>
      <w:r w:rsidR="003A5236" w:rsidRPr="00094479">
        <w:fldChar w:fldCharType="separate"/>
      </w:r>
      <w:r w:rsidR="00C53511">
        <w:rPr>
          <w:noProof/>
        </w:rPr>
        <w:t>3</w:t>
      </w:r>
      <w:r w:rsidR="003A5236" w:rsidRPr="00094479">
        <w:fldChar w:fldCharType="end"/>
      </w:r>
      <w:r w:rsidRPr="00094479">
        <w:t xml:space="preserve"> - Patent Research</w:t>
      </w:r>
      <w:r w:rsidRPr="00094479">
        <w:rPr>
          <w:noProof/>
        </w:rPr>
        <w:t xml:space="preserve"> for Related Technologies</w:t>
      </w:r>
      <w:bookmarkEnd w:id="1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29"/>
        <w:gridCol w:w="3408"/>
        <w:gridCol w:w="3113"/>
      </w:tblGrid>
      <w:tr w:rsidR="004D4291" w:rsidRPr="00BF7C9F" w14:paraId="4E58CD21" w14:textId="77777777" w:rsidTr="000F6A11">
        <w:tc>
          <w:tcPr>
            <w:tcW w:w="2898" w:type="dxa"/>
          </w:tcPr>
          <w:p w14:paraId="2C138D9B" w14:textId="77777777" w:rsidR="004D4291" w:rsidRPr="00BF7C9F" w:rsidRDefault="004D4291" w:rsidP="006B3217">
            <w:r w:rsidRPr="00BF7C9F">
              <w:t>Patent Number</w:t>
            </w:r>
          </w:p>
        </w:tc>
        <w:tc>
          <w:tcPr>
            <w:tcW w:w="3486" w:type="dxa"/>
          </w:tcPr>
          <w:p w14:paraId="052C4C2D" w14:textId="77777777" w:rsidR="004D4291" w:rsidRPr="00BF7C9F" w:rsidRDefault="004D4291" w:rsidP="006B3217">
            <w:r w:rsidRPr="00BF7C9F">
              <w:t xml:space="preserve">Title / Description </w:t>
            </w:r>
          </w:p>
        </w:tc>
        <w:tc>
          <w:tcPr>
            <w:tcW w:w="3192" w:type="dxa"/>
          </w:tcPr>
          <w:p w14:paraId="0F731E29" w14:textId="77777777" w:rsidR="004D4291" w:rsidRPr="00BF7C9F" w:rsidRDefault="004D4291" w:rsidP="006B3217">
            <w:r w:rsidRPr="00BF7C9F">
              <w:t>Relation to this project</w:t>
            </w:r>
          </w:p>
        </w:tc>
      </w:tr>
      <w:tr w:rsidR="004D4291" w:rsidRPr="00BF7C9F" w14:paraId="4885AEF3" w14:textId="77777777" w:rsidTr="000F6A11">
        <w:tc>
          <w:tcPr>
            <w:tcW w:w="2898" w:type="dxa"/>
          </w:tcPr>
          <w:p w14:paraId="3FC25AB5" w14:textId="77777777" w:rsidR="004D4291" w:rsidRPr="00BF7C9F" w:rsidRDefault="004D4291" w:rsidP="006B3217"/>
        </w:tc>
        <w:tc>
          <w:tcPr>
            <w:tcW w:w="3486" w:type="dxa"/>
          </w:tcPr>
          <w:p w14:paraId="1E1EA4ED" w14:textId="77777777" w:rsidR="004D4291" w:rsidRPr="00BF7C9F" w:rsidRDefault="004D4291" w:rsidP="006B3217"/>
        </w:tc>
        <w:tc>
          <w:tcPr>
            <w:tcW w:w="3192" w:type="dxa"/>
          </w:tcPr>
          <w:p w14:paraId="18A9E367" w14:textId="77777777" w:rsidR="004D4291" w:rsidRPr="00BF7C9F" w:rsidRDefault="004D4291" w:rsidP="006B3217"/>
        </w:tc>
      </w:tr>
      <w:tr w:rsidR="004D4291" w:rsidRPr="00BF7C9F" w14:paraId="03FE7C59" w14:textId="77777777" w:rsidTr="000F6A11">
        <w:tc>
          <w:tcPr>
            <w:tcW w:w="2898" w:type="dxa"/>
          </w:tcPr>
          <w:p w14:paraId="4B957386" w14:textId="77777777" w:rsidR="004D4291" w:rsidRPr="00BF7C9F" w:rsidRDefault="004D4291" w:rsidP="006B3217"/>
        </w:tc>
        <w:tc>
          <w:tcPr>
            <w:tcW w:w="3486" w:type="dxa"/>
          </w:tcPr>
          <w:p w14:paraId="3F7DADF4" w14:textId="77777777" w:rsidR="004D4291" w:rsidRPr="00BF7C9F" w:rsidRDefault="004D4291" w:rsidP="006B3217"/>
        </w:tc>
        <w:tc>
          <w:tcPr>
            <w:tcW w:w="3192" w:type="dxa"/>
          </w:tcPr>
          <w:p w14:paraId="53872E0D" w14:textId="77777777" w:rsidR="004D4291" w:rsidRPr="00BF7C9F" w:rsidRDefault="004D4291" w:rsidP="006B3217"/>
        </w:tc>
      </w:tr>
    </w:tbl>
    <w:p w14:paraId="54F50AB8" w14:textId="77777777" w:rsidR="00A5274B" w:rsidRDefault="00A5274B" w:rsidP="00A5274B"/>
    <w:p w14:paraId="57A90B03" w14:textId="3EBE6758" w:rsidR="00E36D91" w:rsidRDefault="003A5236" w:rsidP="00A5274B">
      <w:r>
        <w:fldChar w:fldCharType="begin"/>
      </w:r>
      <w:r w:rsidR="00A5274B">
        <w:instrText xml:space="preserve"> REF _Ref269826666 \h </w:instrText>
      </w:r>
      <w:r w:rsidR="00FB7518">
        <w:instrText xml:space="preserve"> \* MERGEFORMAT </w:instrText>
      </w:r>
      <w:r>
        <w:fldChar w:fldCharType="separate"/>
      </w:r>
      <w:r w:rsidR="00FB7518" w:rsidRPr="00094479">
        <w:t xml:space="preserve">Table </w:t>
      </w:r>
      <w:r w:rsidR="00FB7518">
        <w:t>3</w:t>
      </w:r>
      <w:r w:rsidR="00FB7518" w:rsidRPr="00094479">
        <w:t xml:space="preserve"> - Patent Research for Related Technologies</w:t>
      </w:r>
      <w:r>
        <w:fldChar w:fldCharType="end"/>
      </w:r>
      <w:r w:rsidR="00A5274B">
        <w:t xml:space="preserve"> </w:t>
      </w:r>
      <w:r w:rsidR="00554A3E">
        <w:t xml:space="preserve">as seen above </w:t>
      </w:r>
      <w:r w:rsidR="00A5274B">
        <w:t>is an example of a properly labeled table! The caption is above the table itself, includes a number and a description of the table. Word will automate this for you, making it much easier!</w:t>
      </w:r>
    </w:p>
    <w:p w14:paraId="0B184796" w14:textId="77777777" w:rsidR="00E44BED" w:rsidRPr="00BF7C9F" w:rsidRDefault="00E44BED" w:rsidP="006B3217">
      <w:pPr>
        <w:pStyle w:val="Heading1"/>
      </w:pPr>
      <w:bookmarkStart w:id="11" w:name="_Toc286747634"/>
      <w:r w:rsidRPr="00BF7C9F">
        <w:t>Professional and Societal Considerations</w:t>
      </w:r>
      <w:bookmarkEnd w:id="11"/>
    </w:p>
    <w:p w14:paraId="3D7F02A2" w14:textId="0F79CCAD" w:rsidR="00C53511" w:rsidRDefault="00E44BED" w:rsidP="00C53511">
      <w:r w:rsidRPr="00BF7C9F">
        <w:t xml:space="preserve">To Do: </w:t>
      </w:r>
      <w:r w:rsidR="00C53511">
        <w:t>As part of your design process, your team must make informed judgments</w:t>
      </w:r>
      <w:r w:rsidR="00C53511" w:rsidRPr="00C53511">
        <w:t xml:space="preserve"> </w:t>
      </w:r>
      <w:r w:rsidR="00C53511">
        <w:t xml:space="preserve">that </w:t>
      </w:r>
      <w:r w:rsidR="00C53511" w:rsidRPr="00C53511">
        <w:t>consider the impact of engineering solutions in global, economic, environmental, and societal contexts.</w:t>
      </w:r>
      <w:r w:rsidR="00C53511">
        <w:t xml:space="preserve"> Using </w:t>
      </w:r>
      <w:r w:rsidR="00074C1D">
        <w:fldChar w:fldCharType="begin"/>
      </w:r>
      <w:r w:rsidR="00074C1D">
        <w:instrText xml:space="preserve"> REF _Ref528308750 \h </w:instrText>
      </w:r>
      <w:r w:rsidR="00074C1D">
        <w:fldChar w:fldCharType="separate"/>
      </w:r>
      <w:r w:rsidR="00074C1D">
        <w:t xml:space="preserve">Table </w:t>
      </w:r>
      <w:r w:rsidR="00074C1D">
        <w:rPr>
          <w:noProof/>
        </w:rPr>
        <w:t>4</w:t>
      </w:r>
      <w:r w:rsidR="00074C1D">
        <w:t xml:space="preserve"> - Engineering Solutions</w:t>
      </w:r>
      <w:r w:rsidR="00074C1D">
        <w:rPr>
          <w:noProof/>
        </w:rPr>
        <w:t xml:space="preserve"> Impact</w:t>
      </w:r>
      <w:r w:rsidR="00074C1D">
        <w:fldChar w:fldCharType="end"/>
      </w:r>
      <w:r w:rsidR="00FB7518">
        <w:t xml:space="preserve"> </w:t>
      </w:r>
      <w:r w:rsidR="00C53511">
        <w:t>below, d</w:t>
      </w:r>
      <w:r w:rsidR="00094479" w:rsidRPr="00094479">
        <w:t xml:space="preserve">escribe </w:t>
      </w:r>
      <w:r w:rsidR="00C53511">
        <w:t>how you considered this and provide your evaluation. Fill in the “Impact” column with Y or N (yes or no) based on whether your project has any impact in that category. Please fill this out for your overall project, not your individual sub-systems. After the table you may provide an expanded explanation if appropriate.</w:t>
      </w:r>
      <w:r w:rsidR="001D63F0">
        <w:t xml:space="preserve"> Note that the impact may be positive or negative.</w:t>
      </w:r>
    </w:p>
    <w:p w14:paraId="4C94E315" w14:textId="77777777" w:rsidR="00C53511" w:rsidRDefault="00C53511" w:rsidP="00C53511"/>
    <w:p w14:paraId="06D87B7E" w14:textId="28C56FBF" w:rsidR="00C53511" w:rsidRDefault="00C53511" w:rsidP="00C53511">
      <w:commentRangeStart w:id="12"/>
      <w:r>
        <w:t xml:space="preserve">Our team </w:t>
      </w:r>
      <w:ins w:id="13" w:author="Mark Anderson" w:date="2019-01-04T15:24:00Z">
        <w:r w:rsidR="006D3813">
          <w:t xml:space="preserve">applied the engineering design process to produce </w:t>
        </w:r>
        <w:del w:id="14" w:author="Anderson, Mark" w:date="2019-04-01T16:25:00Z">
          <w:r w:rsidR="006D3813" w:rsidDel="001F4584">
            <w:delText>solitions</w:delText>
          </w:r>
        </w:del>
      </w:ins>
      <w:ins w:id="15" w:author="Anderson, Mark" w:date="2019-04-01T16:25:00Z">
        <w:r w:rsidR="001F4584">
          <w:t>solutions</w:t>
        </w:r>
      </w:ins>
      <w:bookmarkStart w:id="16" w:name="_GoBack"/>
      <w:bookmarkEnd w:id="16"/>
      <w:ins w:id="17" w:author="Mark Anderson" w:date="2019-01-04T15:24:00Z">
        <w:r w:rsidR="006D3813">
          <w:t xml:space="preserve"> that meet the specified needs with consideration for the </w:t>
        </w:r>
      </w:ins>
      <w:ins w:id="18" w:author="Mark Anderson" w:date="2019-01-04T15:25:00Z">
        <w:r w:rsidR="006D3813">
          <w:t xml:space="preserve">topics found in </w:t>
        </w:r>
      </w:ins>
      <w:del w:id="19" w:author="Mark Anderson" w:date="2019-01-04T15:25:00Z">
        <w:r w:rsidDel="006D3813">
          <w:delText xml:space="preserve">evaluated the </w:delText>
        </w:r>
        <w:r w:rsidRPr="00C53511" w:rsidDel="006D3813">
          <w:delText xml:space="preserve">impact of </w:delText>
        </w:r>
        <w:r w:rsidDel="006D3813">
          <w:delText xml:space="preserve">our </w:delText>
        </w:r>
        <w:r w:rsidRPr="00C53511" w:rsidDel="006D3813">
          <w:delText>engineering solutions in global, economic, environmental, and societal contexts</w:delText>
        </w:r>
        <w:r w:rsidDel="006D3813">
          <w:delText xml:space="preserve"> as described in </w:delText>
        </w:r>
      </w:del>
      <w:r>
        <w:fldChar w:fldCharType="begin"/>
      </w:r>
      <w:r>
        <w:instrText xml:space="preserve"> REF _Ref528308750 \h </w:instrText>
      </w:r>
      <w:r>
        <w:fldChar w:fldCharType="separate"/>
      </w:r>
      <w:r>
        <w:t xml:space="preserve">Table </w:t>
      </w:r>
      <w:r>
        <w:rPr>
          <w:noProof/>
        </w:rPr>
        <w:t>4</w:t>
      </w:r>
      <w:r>
        <w:t xml:space="preserve"> - Engineering Solutions</w:t>
      </w:r>
      <w:r>
        <w:rPr>
          <w:noProof/>
        </w:rPr>
        <w:t xml:space="preserve"> Impact</w:t>
      </w:r>
      <w:r>
        <w:fldChar w:fldCharType="end"/>
      </w:r>
      <w:r>
        <w:t>.</w:t>
      </w:r>
      <w:commentRangeEnd w:id="12"/>
      <w:r>
        <w:rPr>
          <w:rStyle w:val="CommentReference"/>
        </w:rPr>
        <w:commentReference w:id="12"/>
      </w:r>
    </w:p>
    <w:p w14:paraId="3A06429A" w14:textId="77777777" w:rsidR="00C53511" w:rsidRDefault="00C53511" w:rsidP="00C53511"/>
    <w:p w14:paraId="1D35DFC5" w14:textId="77777777" w:rsidR="00C53511" w:rsidRDefault="00C53511" w:rsidP="00C53511">
      <w:pPr>
        <w:pStyle w:val="Caption"/>
        <w:keepNext/>
      </w:pPr>
      <w:bookmarkStart w:id="20" w:name="_Ref528308750"/>
      <w:r>
        <w:t xml:space="preserve">Table </w:t>
      </w:r>
      <w:r w:rsidR="00E32831">
        <w:rPr>
          <w:noProof/>
        </w:rPr>
        <w:fldChar w:fldCharType="begin"/>
      </w:r>
      <w:r w:rsidR="00E32831">
        <w:rPr>
          <w:noProof/>
        </w:rPr>
        <w:instrText xml:space="preserve"> SEQ Table \* ARABIC </w:instrText>
      </w:r>
      <w:r w:rsidR="00E32831">
        <w:rPr>
          <w:noProof/>
        </w:rPr>
        <w:fldChar w:fldCharType="separate"/>
      </w:r>
      <w:r>
        <w:rPr>
          <w:noProof/>
        </w:rPr>
        <w:t>4</w:t>
      </w:r>
      <w:r w:rsidR="00E32831">
        <w:rPr>
          <w:noProof/>
        </w:rPr>
        <w:fldChar w:fldCharType="end"/>
      </w:r>
      <w:r>
        <w:t xml:space="preserve"> - Engineering Solutions</w:t>
      </w:r>
      <w:r>
        <w:rPr>
          <w:noProof/>
        </w:rPr>
        <w:t xml:space="preserve"> Impact</w:t>
      </w:r>
      <w:bookmarkEnd w:id="20"/>
    </w:p>
    <w:tbl>
      <w:tblPr>
        <w:tblStyle w:val="TableGrid"/>
        <w:tblW w:w="0" w:type="auto"/>
        <w:tblLook w:val="04A0" w:firstRow="1" w:lastRow="0" w:firstColumn="1" w:lastColumn="0" w:noHBand="0" w:noVBand="1"/>
        <w:tblPrChange w:id="21" w:author="Mark Anderson" w:date="2019-01-04T15:26:00Z">
          <w:tblPr>
            <w:tblStyle w:val="TableGrid"/>
            <w:tblW w:w="0" w:type="auto"/>
            <w:tblLook w:val="04A0" w:firstRow="1" w:lastRow="0" w:firstColumn="1" w:lastColumn="0" w:noHBand="0" w:noVBand="1"/>
          </w:tblPr>
        </w:tblPrChange>
      </w:tblPr>
      <w:tblGrid>
        <w:gridCol w:w="1966"/>
        <w:gridCol w:w="1408"/>
        <w:gridCol w:w="5976"/>
        <w:tblGridChange w:id="22">
          <w:tblGrid>
            <w:gridCol w:w="1966"/>
            <w:gridCol w:w="1408"/>
            <w:gridCol w:w="5976"/>
          </w:tblGrid>
        </w:tblGridChange>
      </w:tblGrid>
      <w:tr w:rsidR="00C53511" w:rsidRPr="00C53511" w14:paraId="19FE6451" w14:textId="77777777" w:rsidTr="006D3813">
        <w:tc>
          <w:tcPr>
            <w:tcW w:w="1966" w:type="dxa"/>
            <w:tcPrChange w:id="23" w:author="Mark Anderson" w:date="2019-01-04T15:26:00Z">
              <w:tcPr>
                <w:tcW w:w="1991" w:type="dxa"/>
              </w:tcPr>
            </w:tcPrChange>
          </w:tcPr>
          <w:p w14:paraId="36D64988" w14:textId="77777777" w:rsidR="00C53511" w:rsidRPr="00C53511" w:rsidRDefault="00C53511" w:rsidP="00C53511">
            <w:pPr>
              <w:jc w:val="left"/>
              <w:rPr>
                <w:b/>
              </w:rPr>
            </w:pPr>
            <w:r w:rsidRPr="00C53511">
              <w:rPr>
                <w:b/>
              </w:rPr>
              <w:t>Area of Impact</w:t>
            </w:r>
          </w:p>
        </w:tc>
        <w:tc>
          <w:tcPr>
            <w:tcW w:w="1408" w:type="dxa"/>
            <w:tcPrChange w:id="24" w:author="Mark Anderson" w:date="2019-01-04T15:26:00Z">
              <w:tcPr>
                <w:tcW w:w="990" w:type="dxa"/>
              </w:tcPr>
            </w:tcPrChange>
          </w:tcPr>
          <w:p w14:paraId="55CFAC63" w14:textId="77777777" w:rsidR="00C53511" w:rsidRPr="00C53511" w:rsidRDefault="00C53511" w:rsidP="00C53511">
            <w:pPr>
              <w:jc w:val="left"/>
              <w:rPr>
                <w:b/>
              </w:rPr>
            </w:pPr>
            <w:commentRangeStart w:id="25"/>
            <w:r w:rsidRPr="00C53511">
              <w:rPr>
                <w:b/>
              </w:rPr>
              <w:t>Impact</w:t>
            </w:r>
            <w:commentRangeEnd w:id="25"/>
            <w:r w:rsidR="003E3CD1">
              <w:rPr>
                <w:rStyle w:val="CommentReference"/>
              </w:rPr>
              <w:commentReference w:id="25"/>
            </w:r>
          </w:p>
        </w:tc>
        <w:tc>
          <w:tcPr>
            <w:tcW w:w="5976" w:type="dxa"/>
            <w:tcPrChange w:id="26" w:author="Mark Anderson" w:date="2019-01-04T15:26:00Z">
              <w:tcPr>
                <w:tcW w:w="6487" w:type="dxa"/>
              </w:tcPr>
            </w:tcPrChange>
          </w:tcPr>
          <w:p w14:paraId="1B1544D5" w14:textId="77777777" w:rsidR="00C53511" w:rsidRPr="00C53511" w:rsidRDefault="00C53511" w:rsidP="00C53511">
            <w:pPr>
              <w:jc w:val="left"/>
              <w:rPr>
                <w:b/>
              </w:rPr>
            </w:pPr>
            <w:r>
              <w:rPr>
                <w:b/>
              </w:rPr>
              <w:t>Description</w:t>
            </w:r>
            <w:r w:rsidRPr="00C53511">
              <w:rPr>
                <w:b/>
              </w:rPr>
              <w:t xml:space="preserve"> of Impact</w:t>
            </w:r>
          </w:p>
        </w:tc>
      </w:tr>
      <w:tr w:rsidR="00C53511" w14:paraId="0590158C" w14:textId="77777777" w:rsidTr="006D3813">
        <w:tc>
          <w:tcPr>
            <w:tcW w:w="1966" w:type="dxa"/>
            <w:tcPrChange w:id="27" w:author="Mark Anderson" w:date="2019-01-04T15:26:00Z">
              <w:tcPr>
                <w:tcW w:w="1991" w:type="dxa"/>
              </w:tcPr>
            </w:tcPrChange>
          </w:tcPr>
          <w:p w14:paraId="4F5B2F19" w14:textId="70EE49EC" w:rsidR="00C53511" w:rsidRDefault="00C53511" w:rsidP="004B0A88">
            <w:pPr>
              <w:jc w:val="left"/>
              <w:pPrChange w:id="28" w:author="Anderson, Mark" w:date="2019-04-01T16:24:00Z">
                <w:pPr/>
              </w:pPrChange>
            </w:pPr>
            <w:del w:id="29" w:author="Mark Anderson" w:date="2019-01-04T15:25:00Z">
              <w:r w:rsidDel="006D3813">
                <w:delText>Global</w:delText>
              </w:r>
            </w:del>
            <w:ins w:id="30" w:author="Mark Anderson" w:date="2019-01-04T15:25:00Z">
              <w:r w:rsidR="006D3813">
                <w:t>Public Health and Safety</w:t>
              </w:r>
            </w:ins>
          </w:p>
        </w:tc>
        <w:tc>
          <w:tcPr>
            <w:tcW w:w="1408" w:type="dxa"/>
            <w:tcPrChange w:id="31" w:author="Mark Anderson" w:date="2019-01-04T15:26:00Z">
              <w:tcPr>
                <w:tcW w:w="990" w:type="dxa"/>
              </w:tcPr>
            </w:tcPrChange>
          </w:tcPr>
          <w:p w14:paraId="782AAA58" w14:textId="77777777" w:rsidR="00C53511" w:rsidRDefault="00C53511" w:rsidP="00C53511"/>
        </w:tc>
        <w:tc>
          <w:tcPr>
            <w:tcW w:w="5976" w:type="dxa"/>
            <w:tcPrChange w:id="32" w:author="Mark Anderson" w:date="2019-01-04T15:26:00Z">
              <w:tcPr>
                <w:tcW w:w="6487" w:type="dxa"/>
              </w:tcPr>
            </w:tcPrChange>
          </w:tcPr>
          <w:p w14:paraId="17D5F120" w14:textId="77777777" w:rsidR="00C53511" w:rsidRDefault="00C53511" w:rsidP="00C53511"/>
        </w:tc>
      </w:tr>
      <w:tr w:rsidR="006D3813" w14:paraId="06F79E20" w14:textId="77777777" w:rsidTr="006D3813">
        <w:trPr>
          <w:ins w:id="33" w:author="Mark Anderson" w:date="2019-01-04T15:26:00Z"/>
        </w:trPr>
        <w:tc>
          <w:tcPr>
            <w:tcW w:w="1966" w:type="dxa"/>
            <w:tcPrChange w:id="34" w:author="Mark Anderson" w:date="2019-01-04T15:26:00Z">
              <w:tcPr>
                <w:tcW w:w="1991" w:type="dxa"/>
              </w:tcPr>
            </w:tcPrChange>
          </w:tcPr>
          <w:p w14:paraId="074808E6" w14:textId="310B2110" w:rsidR="006D3813" w:rsidDel="006D3813" w:rsidRDefault="006D3813" w:rsidP="00C53511">
            <w:pPr>
              <w:rPr>
                <w:ins w:id="35" w:author="Mark Anderson" w:date="2019-01-04T15:26:00Z"/>
              </w:rPr>
            </w:pPr>
            <w:ins w:id="36" w:author="Mark Anderson" w:date="2019-01-04T15:26:00Z">
              <w:r>
                <w:t>Global</w:t>
              </w:r>
            </w:ins>
          </w:p>
        </w:tc>
        <w:tc>
          <w:tcPr>
            <w:tcW w:w="1408" w:type="dxa"/>
            <w:tcPrChange w:id="37" w:author="Mark Anderson" w:date="2019-01-04T15:26:00Z">
              <w:tcPr>
                <w:tcW w:w="990" w:type="dxa"/>
              </w:tcPr>
            </w:tcPrChange>
          </w:tcPr>
          <w:p w14:paraId="718A1E1E" w14:textId="77777777" w:rsidR="006D3813" w:rsidRDefault="006D3813" w:rsidP="00C53511">
            <w:pPr>
              <w:rPr>
                <w:ins w:id="38" w:author="Mark Anderson" w:date="2019-01-04T15:26:00Z"/>
              </w:rPr>
            </w:pPr>
          </w:p>
        </w:tc>
        <w:tc>
          <w:tcPr>
            <w:tcW w:w="5976" w:type="dxa"/>
            <w:tcPrChange w:id="39" w:author="Mark Anderson" w:date="2019-01-04T15:26:00Z">
              <w:tcPr>
                <w:tcW w:w="6487" w:type="dxa"/>
              </w:tcPr>
            </w:tcPrChange>
          </w:tcPr>
          <w:p w14:paraId="5AB25870" w14:textId="77777777" w:rsidR="006D3813" w:rsidRDefault="006D3813" w:rsidP="00C53511">
            <w:pPr>
              <w:rPr>
                <w:ins w:id="40" w:author="Mark Anderson" w:date="2019-01-04T15:26:00Z"/>
              </w:rPr>
            </w:pPr>
          </w:p>
        </w:tc>
      </w:tr>
      <w:tr w:rsidR="006D3813" w14:paraId="7A1473CF" w14:textId="77777777" w:rsidTr="006D3813">
        <w:trPr>
          <w:ins w:id="41" w:author="Mark Anderson" w:date="2019-01-04T15:26:00Z"/>
        </w:trPr>
        <w:tc>
          <w:tcPr>
            <w:tcW w:w="1966" w:type="dxa"/>
            <w:tcPrChange w:id="42" w:author="Mark Anderson" w:date="2019-01-04T15:26:00Z">
              <w:tcPr>
                <w:tcW w:w="1991" w:type="dxa"/>
              </w:tcPr>
            </w:tcPrChange>
          </w:tcPr>
          <w:p w14:paraId="36272370" w14:textId="4B08E81D" w:rsidR="006D3813" w:rsidRDefault="006D3813" w:rsidP="00C53511">
            <w:pPr>
              <w:rPr>
                <w:ins w:id="43" w:author="Mark Anderson" w:date="2019-01-04T15:26:00Z"/>
              </w:rPr>
            </w:pPr>
            <w:ins w:id="44" w:author="Mark Anderson" w:date="2019-01-04T15:26:00Z">
              <w:r>
                <w:t>Cultural</w:t>
              </w:r>
            </w:ins>
          </w:p>
        </w:tc>
        <w:tc>
          <w:tcPr>
            <w:tcW w:w="1408" w:type="dxa"/>
            <w:tcPrChange w:id="45" w:author="Mark Anderson" w:date="2019-01-04T15:26:00Z">
              <w:tcPr>
                <w:tcW w:w="990" w:type="dxa"/>
              </w:tcPr>
            </w:tcPrChange>
          </w:tcPr>
          <w:p w14:paraId="16874453" w14:textId="77777777" w:rsidR="006D3813" w:rsidRDefault="006D3813" w:rsidP="00C53511">
            <w:pPr>
              <w:rPr>
                <w:ins w:id="46" w:author="Mark Anderson" w:date="2019-01-04T15:26:00Z"/>
              </w:rPr>
            </w:pPr>
          </w:p>
        </w:tc>
        <w:tc>
          <w:tcPr>
            <w:tcW w:w="5976" w:type="dxa"/>
            <w:tcPrChange w:id="47" w:author="Mark Anderson" w:date="2019-01-04T15:26:00Z">
              <w:tcPr>
                <w:tcW w:w="6487" w:type="dxa"/>
              </w:tcPr>
            </w:tcPrChange>
          </w:tcPr>
          <w:p w14:paraId="5E54E650" w14:textId="77777777" w:rsidR="006D3813" w:rsidRDefault="006D3813" w:rsidP="00C53511">
            <w:pPr>
              <w:rPr>
                <w:ins w:id="48" w:author="Mark Anderson" w:date="2019-01-04T15:26:00Z"/>
              </w:rPr>
            </w:pPr>
          </w:p>
        </w:tc>
      </w:tr>
      <w:tr w:rsidR="006D3813" w14:paraId="35FEB404" w14:textId="77777777" w:rsidTr="006D3813">
        <w:trPr>
          <w:ins w:id="49" w:author="Mark Anderson" w:date="2019-01-04T15:26:00Z"/>
        </w:trPr>
        <w:tc>
          <w:tcPr>
            <w:tcW w:w="1966" w:type="dxa"/>
            <w:tcPrChange w:id="50" w:author="Mark Anderson" w:date="2019-01-04T15:26:00Z">
              <w:tcPr>
                <w:tcW w:w="1991" w:type="dxa"/>
              </w:tcPr>
            </w:tcPrChange>
          </w:tcPr>
          <w:p w14:paraId="0E4A15EF" w14:textId="549014EC" w:rsidR="006D3813" w:rsidRDefault="006D3813" w:rsidP="00C53511">
            <w:pPr>
              <w:rPr>
                <w:ins w:id="51" w:author="Mark Anderson" w:date="2019-01-04T15:26:00Z"/>
              </w:rPr>
            </w:pPr>
            <w:ins w:id="52" w:author="Mark Anderson" w:date="2019-01-04T15:26:00Z">
              <w:r>
                <w:t>Societal</w:t>
              </w:r>
            </w:ins>
          </w:p>
        </w:tc>
        <w:tc>
          <w:tcPr>
            <w:tcW w:w="1408" w:type="dxa"/>
            <w:tcPrChange w:id="53" w:author="Mark Anderson" w:date="2019-01-04T15:26:00Z">
              <w:tcPr>
                <w:tcW w:w="990" w:type="dxa"/>
              </w:tcPr>
            </w:tcPrChange>
          </w:tcPr>
          <w:p w14:paraId="4B381C9C" w14:textId="77777777" w:rsidR="006D3813" w:rsidRDefault="006D3813" w:rsidP="00C53511">
            <w:pPr>
              <w:rPr>
                <w:ins w:id="54" w:author="Mark Anderson" w:date="2019-01-04T15:26:00Z"/>
              </w:rPr>
            </w:pPr>
          </w:p>
        </w:tc>
        <w:tc>
          <w:tcPr>
            <w:tcW w:w="5976" w:type="dxa"/>
            <w:tcPrChange w:id="55" w:author="Mark Anderson" w:date="2019-01-04T15:26:00Z">
              <w:tcPr>
                <w:tcW w:w="6487" w:type="dxa"/>
              </w:tcPr>
            </w:tcPrChange>
          </w:tcPr>
          <w:p w14:paraId="42AE5BA5" w14:textId="77777777" w:rsidR="006D3813" w:rsidRDefault="006D3813" w:rsidP="00C53511">
            <w:pPr>
              <w:rPr>
                <w:ins w:id="56" w:author="Mark Anderson" w:date="2019-01-04T15:26:00Z"/>
              </w:rPr>
            </w:pPr>
          </w:p>
        </w:tc>
      </w:tr>
      <w:tr w:rsidR="00C53511" w:rsidDel="006D3813" w14:paraId="6336A66A" w14:textId="05D56DC0" w:rsidTr="006D3813">
        <w:trPr>
          <w:del w:id="57" w:author="Mark Anderson" w:date="2019-01-04T15:26:00Z"/>
        </w:trPr>
        <w:tc>
          <w:tcPr>
            <w:tcW w:w="1966" w:type="dxa"/>
            <w:tcPrChange w:id="58" w:author="Mark Anderson" w:date="2019-01-04T15:26:00Z">
              <w:tcPr>
                <w:tcW w:w="1991" w:type="dxa"/>
              </w:tcPr>
            </w:tcPrChange>
          </w:tcPr>
          <w:p w14:paraId="039742D3" w14:textId="7B030564" w:rsidR="00C53511" w:rsidDel="006D3813" w:rsidRDefault="00C53511" w:rsidP="00C53511">
            <w:pPr>
              <w:rPr>
                <w:del w:id="59" w:author="Mark Anderson" w:date="2019-01-04T15:26:00Z"/>
              </w:rPr>
            </w:pPr>
            <w:del w:id="60" w:author="Mark Anderson" w:date="2019-01-04T15:26:00Z">
              <w:r w:rsidDel="006D3813">
                <w:delText>Economic</w:delText>
              </w:r>
            </w:del>
          </w:p>
        </w:tc>
        <w:tc>
          <w:tcPr>
            <w:tcW w:w="1408" w:type="dxa"/>
            <w:tcPrChange w:id="61" w:author="Mark Anderson" w:date="2019-01-04T15:26:00Z">
              <w:tcPr>
                <w:tcW w:w="990" w:type="dxa"/>
              </w:tcPr>
            </w:tcPrChange>
          </w:tcPr>
          <w:p w14:paraId="5CEB5D83" w14:textId="2595D9CF" w:rsidR="00C53511" w:rsidDel="006D3813" w:rsidRDefault="00C53511" w:rsidP="00C53511">
            <w:pPr>
              <w:rPr>
                <w:del w:id="62" w:author="Mark Anderson" w:date="2019-01-04T15:26:00Z"/>
              </w:rPr>
            </w:pPr>
          </w:p>
        </w:tc>
        <w:tc>
          <w:tcPr>
            <w:tcW w:w="5976" w:type="dxa"/>
            <w:tcPrChange w:id="63" w:author="Mark Anderson" w:date="2019-01-04T15:26:00Z">
              <w:tcPr>
                <w:tcW w:w="6487" w:type="dxa"/>
              </w:tcPr>
            </w:tcPrChange>
          </w:tcPr>
          <w:p w14:paraId="4C6F41A8" w14:textId="00D1A5E2" w:rsidR="00C53511" w:rsidDel="006D3813" w:rsidRDefault="00C53511" w:rsidP="00C53511">
            <w:pPr>
              <w:rPr>
                <w:del w:id="64" w:author="Mark Anderson" w:date="2019-01-04T15:26:00Z"/>
              </w:rPr>
            </w:pPr>
          </w:p>
        </w:tc>
      </w:tr>
      <w:tr w:rsidR="00C53511" w14:paraId="509B6B4D" w14:textId="77777777" w:rsidTr="006D3813">
        <w:tc>
          <w:tcPr>
            <w:tcW w:w="1966" w:type="dxa"/>
            <w:tcPrChange w:id="65" w:author="Mark Anderson" w:date="2019-01-04T15:26:00Z">
              <w:tcPr>
                <w:tcW w:w="1991" w:type="dxa"/>
              </w:tcPr>
            </w:tcPrChange>
          </w:tcPr>
          <w:p w14:paraId="429B2F49" w14:textId="77777777" w:rsidR="00C53511" w:rsidRDefault="00C53511" w:rsidP="00C53511">
            <w:r>
              <w:t>Environmental</w:t>
            </w:r>
          </w:p>
        </w:tc>
        <w:tc>
          <w:tcPr>
            <w:tcW w:w="1408" w:type="dxa"/>
            <w:tcPrChange w:id="66" w:author="Mark Anderson" w:date="2019-01-04T15:26:00Z">
              <w:tcPr>
                <w:tcW w:w="990" w:type="dxa"/>
              </w:tcPr>
            </w:tcPrChange>
          </w:tcPr>
          <w:p w14:paraId="5671EA3F" w14:textId="77777777" w:rsidR="00C53511" w:rsidRDefault="00C53511" w:rsidP="00C53511"/>
        </w:tc>
        <w:tc>
          <w:tcPr>
            <w:tcW w:w="5976" w:type="dxa"/>
            <w:tcPrChange w:id="67" w:author="Mark Anderson" w:date="2019-01-04T15:26:00Z">
              <w:tcPr>
                <w:tcW w:w="6487" w:type="dxa"/>
              </w:tcPr>
            </w:tcPrChange>
          </w:tcPr>
          <w:p w14:paraId="6B344DD9" w14:textId="77777777" w:rsidR="00C53511" w:rsidRDefault="00C53511" w:rsidP="00C53511"/>
        </w:tc>
      </w:tr>
      <w:tr w:rsidR="00C53511" w14:paraId="26D5D113" w14:textId="77777777" w:rsidTr="006D3813">
        <w:tc>
          <w:tcPr>
            <w:tcW w:w="1966" w:type="dxa"/>
            <w:tcPrChange w:id="68" w:author="Mark Anderson" w:date="2019-01-04T15:26:00Z">
              <w:tcPr>
                <w:tcW w:w="1991" w:type="dxa"/>
              </w:tcPr>
            </w:tcPrChange>
          </w:tcPr>
          <w:p w14:paraId="75705158" w14:textId="00CA905A" w:rsidR="00C53511" w:rsidRDefault="006D3813" w:rsidP="00C53511">
            <w:ins w:id="69" w:author="Mark Anderson" w:date="2019-01-04T15:26:00Z">
              <w:r>
                <w:t>Economic</w:t>
              </w:r>
              <w:r w:rsidDel="006D3813">
                <w:t xml:space="preserve"> </w:t>
              </w:r>
            </w:ins>
            <w:del w:id="70" w:author="Mark Anderson" w:date="2019-01-04T15:26:00Z">
              <w:r w:rsidR="00C53511" w:rsidDel="006D3813">
                <w:delText>Societal</w:delText>
              </w:r>
            </w:del>
          </w:p>
        </w:tc>
        <w:tc>
          <w:tcPr>
            <w:tcW w:w="1408" w:type="dxa"/>
            <w:tcPrChange w:id="71" w:author="Mark Anderson" w:date="2019-01-04T15:26:00Z">
              <w:tcPr>
                <w:tcW w:w="990" w:type="dxa"/>
              </w:tcPr>
            </w:tcPrChange>
          </w:tcPr>
          <w:p w14:paraId="70ED9E24" w14:textId="77777777" w:rsidR="00C53511" w:rsidRDefault="00C53511" w:rsidP="00C53511"/>
        </w:tc>
        <w:tc>
          <w:tcPr>
            <w:tcW w:w="5976" w:type="dxa"/>
            <w:tcPrChange w:id="72" w:author="Mark Anderson" w:date="2019-01-04T15:26:00Z">
              <w:tcPr>
                <w:tcW w:w="6487" w:type="dxa"/>
              </w:tcPr>
            </w:tcPrChange>
          </w:tcPr>
          <w:p w14:paraId="66D8D0F9" w14:textId="77777777" w:rsidR="00C53511" w:rsidRDefault="00C53511" w:rsidP="00C53511"/>
        </w:tc>
      </w:tr>
    </w:tbl>
    <w:p w14:paraId="73C29FF7" w14:textId="77777777" w:rsidR="00C53511" w:rsidRDefault="00C53511" w:rsidP="00C53511"/>
    <w:p w14:paraId="19287CCE" w14:textId="331304CF" w:rsidR="001A02E5" w:rsidRDefault="006D3813" w:rsidP="006B3217">
      <w:pPr>
        <w:rPr>
          <w:ins w:id="73" w:author="Mark Anderson" w:date="2019-01-04T15:27:00Z"/>
        </w:rPr>
      </w:pPr>
      <w:ins w:id="74" w:author="Mark Anderson" w:date="2019-01-04T15:27:00Z">
        <w:r>
          <w:t>INSTRUCTIONS FOR THE ABOVE TABLE:</w:t>
        </w:r>
      </w:ins>
    </w:p>
    <w:p w14:paraId="7BAC5AE7" w14:textId="46C1ADEB" w:rsidR="006D3813" w:rsidRDefault="006D3813" w:rsidP="006D3813">
      <w:ins w:id="75" w:author="Mark Anderson" w:date="2019-01-04T15:28:00Z">
        <w:r>
          <w:rPr>
            <w:sz w:val="22"/>
            <w:szCs w:val="22"/>
          </w:rPr>
          <w:t>For each area of impact above: Public health and safety; Global (e.g. weather, stock market volatility; wide spread social unrest, global energy costs, global interest rates</w:t>
        </w:r>
        <w:del w:id="76" w:author="Anderson, Mark" w:date="2019-04-01T16:25:00Z">
          <w:r w:rsidDel="00021181">
            <w:rPr>
              <w:sz w:val="22"/>
              <w:szCs w:val="22"/>
            </w:rPr>
            <w:delText>,</w:delText>
          </w:r>
        </w:del>
        <w:r>
          <w:rPr>
            <w:sz w:val="22"/>
            <w:szCs w:val="22"/>
          </w:rPr>
          <w:t xml:space="preserve">… ) factors; Cultural factors (split out those considered); Social factors (split out those explicitly considered); Environmental factors; Economic factors. Briefly indicate (possibly quantify) which of these are important (or not) and why. Thus, it </w:t>
        </w:r>
      </w:ins>
      <w:ins w:id="77" w:author="Mark Anderson" w:date="2019-01-04T15:29:00Z">
        <w:r>
          <w:rPr>
            <w:sz w:val="22"/>
            <w:szCs w:val="22"/>
          </w:rPr>
          <w:t xml:space="preserve">should </w:t>
        </w:r>
      </w:ins>
      <w:ins w:id="78" w:author="Mark Anderson" w:date="2019-01-04T15:28:00Z">
        <w:r>
          <w:rPr>
            <w:sz w:val="22"/>
            <w:szCs w:val="22"/>
          </w:rPr>
          <w:t xml:space="preserve">be obvious that these items were indeed considered by </w:t>
        </w:r>
      </w:ins>
      <w:ins w:id="79" w:author="Mark Anderson" w:date="2019-01-04T15:29:00Z">
        <w:r>
          <w:rPr>
            <w:sz w:val="22"/>
            <w:szCs w:val="22"/>
          </w:rPr>
          <w:t>your team</w:t>
        </w:r>
      </w:ins>
      <w:ins w:id="80" w:author="Mark Anderson" w:date="2019-01-04T15:28:00Z">
        <w:r>
          <w:rPr>
            <w:sz w:val="22"/>
            <w:szCs w:val="22"/>
          </w:rPr>
          <w:t>.</w:t>
        </w:r>
      </w:ins>
      <w:ins w:id="81" w:author="Mark Anderson" w:date="2019-01-04T15:29:00Z">
        <w:r w:rsidR="00CC79C8">
          <w:rPr>
            <w:sz w:val="22"/>
            <w:szCs w:val="22"/>
          </w:rPr>
          <w:t xml:space="preserve"> REMOVE these instructions when you are done!</w:t>
        </w:r>
      </w:ins>
    </w:p>
    <w:p w14:paraId="41489ACA" w14:textId="77777777" w:rsidR="00E44BED" w:rsidRPr="00BF7C9F" w:rsidRDefault="00094479" w:rsidP="006B3217">
      <w:pPr>
        <w:pStyle w:val="Heading1"/>
      </w:pPr>
      <w:bookmarkStart w:id="82" w:name="_Toc286747635"/>
      <w:r w:rsidRPr="00094479">
        <w:t>System Concept Development and Selection</w:t>
      </w:r>
      <w:bookmarkEnd w:id="82"/>
      <w:r w:rsidRPr="00094479">
        <w:t xml:space="preserve"> </w:t>
      </w:r>
    </w:p>
    <w:p w14:paraId="19671AD1" w14:textId="65449EF1" w:rsidR="00D826A5" w:rsidRDefault="00094479" w:rsidP="006B3217">
      <w:r w:rsidRPr="00094479">
        <w:t>To Do: Class activities helped the team generate a variety of alternate concepts that might address the customer requirements and meet the established technical specifications. Gather those here including the sketches of the concepts. Be sure to label the parts of your sketches and refer to those in the text as you explain the features or disadvantages of each. Neatly drawn and clearly scanned images of these initial / early sketches are acceptable for this report.</w:t>
      </w:r>
      <w:r w:rsidR="00D826A5" w:rsidRPr="00BF7C9F">
        <w:t xml:space="preserve"> </w:t>
      </w:r>
      <w:r w:rsidR="00ED5959" w:rsidRPr="00ED5959">
        <w:t>These hand drawings should include proper annotations for the reader</w:t>
      </w:r>
      <w:r w:rsidR="00074C1D">
        <w:t xml:space="preserve"> such as r</w:t>
      </w:r>
      <w:r w:rsidR="00074C1D" w:rsidRPr="00074C1D">
        <w:t>e</w:t>
      </w:r>
      <w:r w:rsidR="00ED5959" w:rsidRPr="00074C1D">
        <w:t>levant dimensions, component labels, etc.</w:t>
      </w:r>
      <w:r w:rsidR="00ED5959">
        <w:t xml:space="preserve"> </w:t>
      </w:r>
      <w:r w:rsidR="00D826A5" w:rsidRPr="00BF7C9F">
        <w:t xml:space="preserve">For your final / selected concepts, computer generated/drawn images are most appropriate. These may be from any of the mechanical or electrical CAD tools (NX / PSpice / etc.) or even PowerPoint. Note that Microsoft Paint is </w:t>
      </w:r>
      <w:r w:rsidRPr="00094479">
        <w:rPr>
          <w:b/>
          <w:i/>
        </w:rPr>
        <w:t>not</w:t>
      </w:r>
      <w:r w:rsidRPr="00094479">
        <w:t xml:space="preserve"> an appropriate tool.</w:t>
      </w:r>
    </w:p>
    <w:p w14:paraId="237C78D4" w14:textId="77777777" w:rsidR="00587F74" w:rsidRDefault="00587F74" w:rsidP="006B3217"/>
    <w:p w14:paraId="793419A1" w14:textId="77777777" w:rsidR="00587F74" w:rsidRDefault="00587F74" w:rsidP="006B3217">
      <w:r>
        <w:t xml:space="preserve">This section focuses on the overall system and the team’s </w:t>
      </w:r>
      <w:r w:rsidRPr="000779C7">
        <w:rPr>
          <w:i/>
        </w:rPr>
        <w:t>design process</w:t>
      </w:r>
      <w:r>
        <w:t xml:space="preserve"> in deciding the overall functionality and design approach.</w:t>
      </w:r>
    </w:p>
    <w:p w14:paraId="5EC833AA" w14:textId="77777777" w:rsidR="00F41750" w:rsidRDefault="00F41750" w:rsidP="006B3217"/>
    <w:p w14:paraId="4172FC77" w14:textId="77777777" w:rsidR="00F41750" w:rsidRPr="00BF7C9F" w:rsidRDefault="00587F74" w:rsidP="006B3217">
      <w:r>
        <w:t>Here in the body of the report, be sure to include i</w:t>
      </w:r>
      <w:r w:rsidR="00F41750">
        <w:t xml:space="preserve">mages, pictures, tables, figures, etc. </w:t>
      </w:r>
      <w:r>
        <w:t xml:space="preserve">along with the descriptions and explanations that will help the reader understand the overall product you are developing. </w:t>
      </w:r>
    </w:p>
    <w:p w14:paraId="734C36CC" w14:textId="77777777" w:rsidR="00672358" w:rsidRPr="00BF7C9F" w:rsidRDefault="00672358" w:rsidP="006B3217"/>
    <w:p w14:paraId="4DDF1A95" w14:textId="182B72F3" w:rsidR="00672358" w:rsidRPr="00BF7C9F" w:rsidRDefault="00094479" w:rsidP="006B3217">
      <w:r w:rsidRPr="00094479">
        <w:t>Include any</w:t>
      </w:r>
      <w:r w:rsidR="00587F74">
        <w:t xml:space="preserve"> overall system level</w:t>
      </w:r>
      <w:r w:rsidRPr="00094479">
        <w:t xml:space="preserve"> mind maps or concept combination tables the team generated as you evaluated your options.</w:t>
      </w:r>
      <w:r w:rsidR="00641A87">
        <w:t xml:space="preserve"> </w:t>
      </w:r>
      <w:r w:rsidR="00587F74">
        <w:t xml:space="preserve">Examples of these system level </w:t>
      </w:r>
      <w:r w:rsidR="00587F74" w:rsidRPr="00094479">
        <w:t xml:space="preserve">concept combination tables </w:t>
      </w:r>
      <w:r w:rsidR="00587F74">
        <w:t xml:space="preserve">can be found in the textbook in Chapter 6, Concept Generation. </w:t>
      </w:r>
      <w:r w:rsidR="00641A87">
        <w:lastRenderedPageBreak/>
        <w:t>Include the selection matrix or concept combination table(s) that explain</w:t>
      </w:r>
      <w:r w:rsidR="00FB7518">
        <w:t>s</w:t>
      </w:r>
      <w:r w:rsidR="00641A87">
        <w:t xml:space="preserve"> how your team selected from among the available concepts.</w:t>
      </w:r>
    </w:p>
    <w:p w14:paraId="030BA451" w14:textId="77777777" w:rsidR="00D826A5" w:rsidRPr="00BF7C9F" w:rsidRDefault="00D826A5" w:rsidP="006B3217"/>
    <w:p w14:paraId="70AB7743" w14:textId="59BE1B94" w:rsidR="00E44BED" w:rsidRDefault="00094479" w:rsidP="006B3217">
      <w:r w:rsidRPr="00094479">
        <w:t xml:space="preserve">Present the system concept that the team ultimately developed. Help the reader visualize the system concept by using appropriate drawings/diagrams, such as sketches, </w:t>
      </w:r>
      <w:r w:rsidRPr="00C01184">
        <w:rPr>
          <w:b/>
        </w:rPr>
        <w:t>CAD</w:t>
      </w:r>
      <w:r w:rsidRPr="00094479">
        <w:t xml:space="preserve"> models, system </w:t>
      </w:r>
      <w:r w:rsidRPr="00C01184">
        <w:rPr>
          <w:b/>
        </w:rPr>
        <w:t>schematics</w:t>
      </w:r>
      <w:r w:rsidRPr="00094479">
        <w:t xml:space="preserve">, circuit </w:t>
      </w:r>
      <w:r w:rsidRPr="00C01184">
        <w:rPr>
          <w:b/>
        </w:rPr>
        <w:t>diagrams</w:t>
      </w:r>
      <w:r w:rsidRPr="00094479">
        <w:t xml:space="preserve">, etc.. Be sure to label and refer to the items in the figures. Describe the significant criteria that led to concept selection, alternate concepts that were considered, and design trade-offs. Document the process you used for selecting the final system concept, e.g. concept selection matrix. Be sure to document how you arrived at the values in your matrix! </w:t>
      </w:r>
    </w:p>
    <w:p w14:paraId="7D0B3C40" w14:textId="77777777" w:rsidR="00C01184" w:rsidRDefault="00C01184" w:rsidP="006B3217"/>
    <w:p w14:paraId="33135E35" w14:textId="77777777" w:rsidR="00C01184" w:rsidRPr="00BF7C9F" w:rsidRDefault="00C01184" w:rsidP="006B3217">
      <w:r>
        <w:t>Software listings may be placed in an appendix but should be referred to here, in the body of the report. Be sure software listings are commented. Avoid formatting listings as multiple columns as it makes them more difficult to read – especially if they include good comments.</w:t>
      </w:r>
    </w:p>
    <w:p w14:paraId="0911F3F2" w14:textId="77777777" w:rsidR="00ED45A3" w:rsidRPr="00BF7C9F" w:rsidRDefault="00ED45A3" w:rsidP="006B3217"/>
    <w:p w14:paraId="10C8327B" w14:textId="77777777" w:rsidR="00E85162" w:rsidRDefault="00094479" w:rsidP="006B3217">
      <w:r w:rsidRPr="00094479">
        <w:t xml:space="preserve">In this section, show sketches / models of the complete system. </w:t>
      </w:r>
      <w:r w:rsidR="00E85162">
        <w:t>Do not just include the sketches – you must discuss and describe all of them and show the analysis (formulas, calculations, relevant facts / measurements, etc.) as well.</w:t>
      </w:r>
    </w:p>
    <w:p w14:paraId="6B45488F" w14:textId="77777777" w:rsidR="00E85162" w:rsidRDefault="00E85162" w:rsidP="006B3217"/>
    <w:p w14:paraId="5BFD98C6" w14:textId="2AA4E353" w:rsidR="00ED45A3" w:rsidRPr="00BF7C9F" w:rsidRDefault="00587F74" w:rsidP="006B3217">
      <w:r>
        <w:t>Now that the overall system has been described to the reader, t</w:t>
      </w:r>
      <w:r w:rsidR="00094479" w:rsidRPr="00094479">
        <w:t>he next section focus</w:t>
      </w:r>
      <w:r w:rsidR="00E46178">
        <w:t>es</w:t>
      </w:r>
      <w:r w:rsidR="00094479" w:rsidRPr="00094479">
        <w:t xml:space="preserve"> on each subsystem in turn.</w:t>
      </w:r>
      <w:r>
        <w:t xml:space="preserve"> </w:t>
      </w:r>
    </w:p>
    <w:p w14:paraId="2ADAC377" w14:textId="77777777" w:rsidR="00CA328E" w:rsidRDefault="00CA328E">
      <w:pPr>
        <w:jc w:val="left"/>
        <w:rPr>
          <w:b/>
          <w:bCs/>
          <w:kern w:val="32"/>
          <w:sz w:val="32"/>
          <w:szCs w:val="32"/>
        </w:rPr>
      </w:pPr>
      <w:bookmarkStart w:id="83" w:name="_Toc286747636"/>
      <w:r>
        <w:br w:type="page"/>
      </w:r>
    </w:p>
    <w:p w14:paraId="25897669" w14:textId="77777777" w:rsidR="00E44BED" w:rsidRPr="00BF7C9F" w:rsidRDefault="00094479" w:rsidP="006B3217">
      <w:pPr>
        <w:pStyle w:val="Heading1"/>
      </w:pPr>
      <w:r w:rsidRPr="00094479">
        <w:lastRenderedPageBreak/>
        <w:t>Subsystem Analysis and Design</w:t>
      </w:r>
      <w:bookmarkEnd w:id="83"/>
    </w:p>
    <w:p w14:paraId="25906D3E" w14:textId="77777777" w:rsidR="001A02E5" w:rsidRDefault="001A02E5" w:rsidP="001A02E5"/>
    <w:p w14:paraId="30BBA7DC" w14:textId="77777777" w:rsidR="008B508E" w:rsidRPr="00BF7C9F" w:rsidRDefault="00094479" w:rsidP="001A02E5">
      <w:r w:rsidRPr="00094479">
        <w:t>To Do: Divide your system concept into multiple subsystems and document each one.</w:t>
      </w:r>
      <w:r w:rsidR="00CA328E">
        <w:t xml:space="preserve"> Be sure to introduce your subsystems and the figure - don't just start with the figure!</w:t>
      </w:r>
    </w:p>
    <w:p w14:paraId="2A236F93" w14:textId="77777777" w:rsidR="00672358" w:rsidRDefault="00672358" w:rsidP="006B3217">
      <w:pPr>
        <w:pStyle w:val="HTMLPreformatted"/>
      </w:pPr>
    </w:p>
    <w:p w14:paraId="2C7C2D46" w14:textId="37BD05CB" w:rsidR="00420492" w:rsidRDefault="00CB7651" w:rsidP="006B3217">
      <w:pPr>
        <w:pStyle w:val="HTMLPreformatted"/>
      </w:pPr>
      <w:r>
        <w:rPr>
          <w:noProof/>
          <w:lang w:eastAsia="en-US"/>
        </w:rPr>
        <mc:AlternateContent>
          <mc:Choice Requires="wps">
            <w:drawing>
              <wp:anchor distT="0" distB="0" distL="114300" distR="114300" simplePos="0" relativeHeight="251664384" behindDoc="0" locked="0" layoutInCell="1" allowOverlap="1" wp14:anchorId="60D1C3A4" wp14:editId="54A77840">
                <wp:simplePos x="0" y="0"/>
                <wp:positionH relativeFrom="column">
                  <wp:posOffset>3175</wp:posOffset>
                </wp:positionH>
                <wp:positionV relativeFrom="paragraph">
                  <wp:posOffset>1304925</wp:posOffset>
                </wp:positionV>
                <wp:extent cx="5484495" cy="146050"/>
                <wp:effectExtent l="3175" t="0" r="0" b="0"/>
                <wp:wrapNone/>
                <wp:docPr id="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449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0A1B57" w14:textId="77777777" w:rsidR="00FB7518" w:rsidRPr="00B864B6" w:rsidRDefault="00FB7518" w:rsidP="00420492">
                            <w:pPr>
                              <w:pStyle w:val="Caption"/>
                              <w:rPr>
                                <w:rFonts w:ascii="Courier New" w:hAnsi="Courier New" w:cs="Courier New"/>
                              </w:rPr>
                            </w:pPr>
                            <w:bookmarkStart w:id="84" w:name="_Ref282077821"/>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Subsystem Diagram</w:t>
                            </w:r>
                            <w:bookmarkEnd w:id="8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0D1C3A4" id="_x0000_t202" coordsize="21600,21600" o:spt="202" path="m,l,21600r21600,l21600,xe">
                <v:stroke joinstyle="miter"/>
                <v:path gradientshapeok="t" o:connecttype="rect"/>
              </v:shapetype>
              <v:shape id="Text Box 27" o:spid="_x0000_s1026" type="#_x0000_t202" style="position:absolute;left:0;text-align:left;margin-left:.25pt;margin-top:102.75pt;width:431.85pt;height: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" stroked="f">
                <v:textbox style="mso-fit-shape-to-text:t" inset="0,0,0,0">
                  <w:txbxContent>
                    <w:p w14:paraId="260A1B57" w14:textId="77777777" w:rsidR="00FB7518" w:rsidRPr="00B864B6" w:rsidRDefault="00FB7518" w:rsidP="00420492">
                      <w:pPr>
                        <w:pStyle w:val="Caption"/>
                        <w:rPr>
                          <w:rFonts w:ascii="Courier New" w:hAnsi="Courier New" w:cs="Courier New"/>
                        </w:rPr>
                      </w:pPr>
                      <w:bookmarkStart w:id="26" w:name="_Ref282077821"/>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Subsystem Diagram</w:t>
                      </w:r>
                      <w:bookmarkEnd w:id="26"/>
                    </w:p>
                  </w:txbxContent>
                </v:textbox>
              </v:shape>
            </w:pict>
          </mc:Fallback>
        </mc:AlternateContent>
      </w:r>
      <w:r w:rsidR="00420492" w:rsidRPr="00420492">
        <w:rPr>
          <w:noProof/>
          <w:lang w:eastAsia="en-US"/>
        </w:rPr>
        <w:drawing>
          <wp:anchor distT="0" distB="0" distL="114300" distR="114300" simplePos="0" relativeHeight="251662336" behindDoc="0" locked="0" layoutInCell="1" allowOverlap="1" wp14:anchorId="45ABD03C" wp14:editId="6B605CFE">
            <wp:simplePos x="0" y="0"/>
            <wp:positionH relativeFrom="character">
              <wp:posOffset>3629</wp:posOffset>
            </wp:positionH>
            <wp:positionV relativeFrom="line">
              <wp:posOffset>544</wp:posOffset>
            </wp:positionV>
            <wp:extent cx="5485039" cy="1248229"/>
            <wp:effectExtent l="57150" t="0" r="59055" b="0"/>
            <wp:wrapNone/>
            <wp:docPr id="5" name="Organization Chart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p>
    <w:p w14:paraId="32E1AC39" w14:textId="77777777" w:rsidR="00420492" w:rsidRPr="00BF7C9F" w:rsidRDefault="00420492" w:rsidP="006B3217">
      <w:pPr>
        <w:pStyle w:val="HTMLPreformatted"/>
      </w:pPr>
    </w:p>
    <w:p w14:paraId="1698DFBA" w14:textId="78C39A68" w:rsidR="00672358" w:rsidRPr="00BF7C9F" w:rsidRDefault="00CB7651" w:rsidP="006B3217">
      <w:pPr>
        <w:pStyle w:val="HTMLPreformatted"/>
        <w:rPr>
          <w:sz w:val="24"/>
          <w:szCs w:val="24"/>
        </w:rPr>
      </w:pPr>
      <w:r>
        <w:rPr>
          <w:noProof/>
          <w:sz w:val="24"/>
          <w:szCs w:val="24"/>
          <w:lang w:eastAsia="en-US"/>
        </w:rPr>
        <mc:AlternateContent>
          <mc:Choice Requires="wps">
            <w:drawing>
              <wp:inline distT="0" distB="0" distL="0" distR="0" wp14:anchorId="6ED7004E" wp14:editId="7F299199">
                <wp:extent cx="5486400" cy="1351280"/>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1351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8D413B" id="AutoShape 1" o:spid="_x0000_s1026" style="width:6in;height:10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" filled="f" stroked="f">
                <o:lock v:ext="edit" aspectratio="t"/>
                <w10:anchorlock/>
              </v:rect>
            </w:pict>
          </mc:Fallback>
        </mc:AlternateContent>
      </w:r>
    </w:p>
    <w:p w14:paraId="01CB8DF5" w14:textId="77777777" w:rsidR="001A02E5" w:rsidRDefault="001A02E5" w:rsidP="001A02E5">
      <w:r>
        <w:t xml:space="preserve">The above, </w:t>
      </w:r>
      <w:r w:rsidR="003A5236">
        <w:fldChar w:fldCharType="begin"/>
      </w:r>
      <w:r w:rsidR="00420492">
        <w:instrText xml:space="preserve"> REF _Ref282077821 \h </w:instrText>
      </w:r>
      <w:r w:rsidR="003A5236">
        <w:fldChar w:fldCharType="separate"/>
      </w:r>
      <w:r w:rsidR="00355708">
        <w:t xml:space="preserve">Figure </w:t>
      </w:r>
      <w:r w:rsidR="00355708">
        <w:rPr>
          <w:noProof/>
        </w:rPr>
        <w:t>1</w:t>
      </w:r>
      <w:r w:rsidR="00355708">
        <w:t xml:space="preserve"> - Subsystem Diagram</w:t>
      </w:r>
      <w:r w:rsidR="003A5236">
        <w:fldChar w:fldCharType="end"/>
      </w:r>
      <w:r>
        <w:t>, is an example of a properly captioned figure. The caption is below the figure and includes a number and a descriptive title.</w:t>
      </w:r>
      <w:r w:rsidR="008C2A85">
        <w:t xml:space="preserve"> Be sure to label ALL FIGURES!</w:t>
      </w:r>
    </w:p>
    <w:p w14:paraId="7911A9FF" w14:textId="77777777" w:rsidR="00420492" w:rsidRDefault="00420492" w:rsidP="001A02E5"/>
    <w:p w14:paraId="35B38C1B" w14:textId="77777777" w:rsidR="00420492" w:rsidRDefault="00420492" w:rsidP="001A02E5">
      <w:r>
        <w:t xml:space="preserve">The following </w:t>
      </w:r>
      <w:r w:rsidR="003A5236">
        <w:fldChar w:fldCharType="begin"/>
      </w:r>
      <w:r>
        <w:instrText xml:space="preserve"> REF _Ref282077767 \h </w:instrText>
      </w:r>
      <w:r w:rsidR="003A5236">
        <w:fldChar w:fldCharType="separate"/>
      </w:r>
      <w:r w:rsidR="00355708">
        <w:t xml:space="preserve">Figure </w:t>
      </w:r>
      <w:r w:rsidR="00355708">
        <w:rPr>
          <w:noProof/>
        </w:rPr>
        <w:t>2 - Hierarchical Subsystem Diagram</w:t>
      </w:r>
      <w:r w:rsidR="003A5236">
        <w:fldChar w:fldCharType="end"/>
      </w:r>
      <w:r>
        <w:t>, shows a more complex breakdown into subsystems. Use this when it is necessary to split apart a subsystem so that each student can be assigned to one.</w:t>
      </w:r>
    </w:p>
    <w:p w14:paraId="4412CAF0" w14:textId="77777777" w:rsidR="00420492" w:rsidRDefault="00420492" w:rsidP="00420492">
      <w:pPr>
        <w:keepNext/>
      </w:pPr>
      <w:r w:rsidRPr="00420492">
        <w:rPr>
          <w:noProof/>
          <w:lang w:eastAsia="en-US"/>
        </w:rPr>
        <w:drawing>
          <wp:inline distT="0" distB="0" distL="0" distR="0" wp14:anchorId="27978662" wp14:editId="7B0B1D10">
            <wp:extent cx="5490313" cy="1932596"/>
            <wp:effectExtent l="57150" t="0" r="53340" b="0"/>
            <wp:docPr id="4" name="Organization Chart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0003EF1" w14:textId="77777777" w:rsidR="00420492" w:rsidRDefault="00420492" w:rsidP="00420492">
      <w:pPr>
        <w:pStyle w:val="Caption"/>
      </w:pPr>
      <w:bookmarkStart w:id="85" w:name="_Ref282077767"/>
      <w:r>
        <w:t xml:space="preserve">Figure </w:t>
      </w:r>
      <w:r w:rsidR="00FB7518">
        <w:rPr>
          <w:noProof/>
        </w:rPr>
        <w:fldChar w:fldCharType="begin"/>
      </w:r>
      <w:r w:rsidR="00FB7518">
        <w:rPr>
          <w:noProof/>
        </w:rPr>
        <w:instrText xml:space="preserve"> SEQ Figure \* ARABIC </w:instrText>
      </w:r>
      <w:r w:rsidR="00FB7518">
        <w:rPr>
          <w:noProof/>
        </w:rPr>
        <w:fldChar w:fldCharType="separate"/>
      </w:r>
      <w:r w:rsidR="00355708">
        <w:rPr>
          <w:noProof/>
        </w:rPr>
        <w:t>2</w:t>
      </w:r>
      <w:r w:rsidR="00FB7518">
        <w:rPr>
          <w:noProof/>
        </w:rPr>
        <w:fldChar w:fldCharType="end"/>
      </w:r>
      <w:r>
        <w:rPr>
          <w:noProof/>
        </w:rPr>
        <w:t xml:space="preserve"> - Hierarchical Subsystem Diagram</w:t>
      </w:r>
      <w:bookmarkEnd w:id="85"/>
    </w:p>
    <w:p w14:paraId="447B70A7" w14:textId="77777777" w:rsidR="001A02E5" w:rsidRDefault="001A02E5" w:rsidP="001A02E5"/>
    <w:p w14:paraId="4E9D8CFC" w14:textId="77777777" w:rsidR="00ED5959" w:rsidRDefault="00ED5959" w:rsidP="001A02E5">
      <w:r>
        <w:t>If your hierarchy diagram is large and/or complex enough you may wish to place it on a page by itself with the image rotated 90 degrees or with that page formatted to be “landscape” horizontal. This will let the diagram fill the page and easier to read.</w:t>
      </w:r>
    </w:p>
    <w:p w14:paraId="0D3682FB" w14:textId="77777777" w:rsidR="00C968EA" w:rsidRDefault="00C968EA" w:rsidP="001A02E5"/>
    <w:p w14:paraId="7F4B8C14" w14:textId="77777777" w:rsidR="00C968EA" w:rsidRDefault="00C968EA" w:rsidP="001A02E5">
      <w:r>
        <w:t>This section is NOT a repeat of the System Concept Development and Selection material in the previous section. There you gave the overall system’s design. In this section, you are to document how you went through the complete design process for each individual subsystem.</w:t>
      </w:r>
    </w:p>
    <w:p w14:paraId="1049E49D" w14:textId="77777777" w:rsidR="00ED5959" w:rsidRDefault="00ED5959" w:rsidP="001A02E5"/>
    <w:p w14:paraId="7DD40C8F" w14:textId="0939CC0E" w:rsidR="004044DB" w:rsidRPr="00BF7C9F" w:rsidRDefault="00094479" w:rsidP="001A02E5">
      <w:r w:rsidRPr="00587F74">
        <w:rPr>
          <w:b/>
        </w:rPr>
        <w:t>For each subsystem</w:t>
      </w:r>
      <w:r w:rsidRPr="00094479">
        <w:t xml:space="preserve"> be sure to include the design process steps used to work through each of the multiple concepts / approaches that were identified. Document the </w:t>
      </w:r>
      <w:r w:rsidRPr="00094479">
        <w:lastRenderedPageBreak/>
        <w:t>requirements and specifications for each subsystem and how you test</w:t>
      </w:r>
      <w:r w:rsidR="00E46178">
        <w:t>ed</w:t>
      </w:r>
      <w:r w:rsidRPr="00094479">
        <w:t xml:space="preserve"> &amp; </w:t>
      </w:r>
      <w:r w:rsidR="00E46178" w:rsidRPr="00094479">
        <w:t>verif</w:t>
      </w:r>
      <w:r w:rsidR="00E46178">
        <w:t>ied</w:t>
      </w:r>
      <w:r w:rsidR="00E46178" w:rsidRPr="00094479">
        <w:t xml:space="preserve"> </w:t>
      </w:r>
      <w:r w:rsidRPr="00094479">
        <w:t>each subsystem prior to final assembly / integration and testing.</w:t>
      </w:r>
    </w:p>
    <w:p w14:paraId="4AF2CCA0" w14:textId="77777777" w:rsidR="004044DB" w:rsidRDefault="004044DB" w:rsidP="001A02E5"/>
    <w:p w14:paraId="5FA0E792" w14:textId="77777777" w:rsidR="00F41750" w:rsidRPr="00BF7C9F" w:rsidRDefault="00F41750" w:rsidP="00F41750">
      <w:r>
        <w:t xml:space="preserve">Images, pictures, tables, figures, etc. </w:t>
      </w:r>
      <w:r w:rsidR="00C968EA">
        <w:t xml:space="preserve">along with their descriptions and explanations </w:t>
      </w:r>
      <w:r>
        <w:t xml:space="preserve">should </w:t>
      </w:r>
      <w:r w:rsidR="00C968EA">
        <w:t xml:space="preserve">help the reader understand </w:t>
      </w:r>
      <w:r w:rsidR="00C968EA" w:rsidRPr="00C968EA">
        <w:rPr>
          <w:b/>
        </w:rPr>
        <w:t>why</w:t>
      </w:r>
      <w:r w:rsidR="00C968EA">
        <w:t xml:space="preserve"> you made your various design decisions. Since they are part of your design explanation, they </w:t>
      </w:r>
      <w:r>
        <w:t xml:space="preserve">generally </w:t>
      </w:r>
      <w:r w:rsidR="00C968EA">
        <w:t xml:space="preserve">may </w:t>
      </w:r>
      <w:r>
        <w:t>be included here in the body of the report rather than the appendix.</w:t>
      </w:r>
      <w:r w:rsidR="00C968EA">
        <w:t xml:space="preserve"> If there are a large number of these, you may elect to put the most important ones in the body of the report and the others in an appendix.</w:t>
      </w:r>
    </w:p>
    <w:p w14:paraId="3AE0B6E3" w14:textId="77777777" w:rsidR="00F41750" w:rsidRPr="00BF7C9F" w:rsidRDefault="00F41750" w:rsidP="001A02E5"/>
    <w:p w14:paraId="59D4FD0D" w14:textId="098336A0" w:rsidR="0085621C" w:rsidRDefault="00094479" w:rsidP="001A02E5">
      <w:r w:rsidRPr="00094479">
        <w:t xml:space="preserve">For the total </w:t>
      </w:r>
      <w:r w:rsidR="00C968EA">
        <w:t>product/</w:t>
      </w:r>
      <w:r w:rsidRPr="00094479">
        <w:t>project (i.e. when all the subsystems are assembled) be sure to indicate how you test</w:t>
      </w:r>
      <w:r w:rsidR="00E46178">
        <w:t>ed</w:t>
      </w:r>
      <w:r w:rsidRPr="00094479">
        <w:t xml:space="preserve"> &amp; </w:t>
      </w:r>
      <w:r w:rsidR="00E46178" w:rsidRPr="00094479">
        <w:t>verif</w:t>
      </w:r>
      <w:r w:rsidR="00E46178">
        <w:t>ied</w:t>
      </w:r>
      <w:r w:rsidR="00E46178" w:rsidRPr="00094479">
        <w:t xml:space="preserve"> </w:t>
      </w:r>
      <w:r w:rsidRPr="00094479">
        <w:t>that it meets your stated customer requirements.</w:t>
      </w:r>
    </w:p>
    <w:p w14:paraId="5AFCCCB7" w14:textId="77777777" w:rsidR="00F31254" w:rsidRDefault="00F31254" w:rsidP="001A02E5"/>
    <w:p w14:paraId="2F465F06" w14:textId="77777777" w:rsidR="00F31254" w:rsidRPr="00BF7C9F" w:rsidRDefault="00F31254" w:rsidP="001A02E5">
      <w:r>
        <w:t xml:space="preserve">Focus on the </w:t>
      </w:r>
      <w:r w:rsidRPr="00F31254">
        <w:rPr>
          <w:b/>
          <w:i/>
        </w:rPr>
        <w:t>design</w:t>
      </w:r>
      <w:r>
        <w:t>, not the fabrication.</w:t>
      </w:r>
    </w:p>
    <w:p w14:paraId="39B83B27" w14:textId="77777777" w:rsidR="00697F31" w:rsidRPr="00BF7C9F" w:rsidRDefault="00697F31" w:rsidP="001A02E5"/>
    <w:p w14:paraId="6BC21611" w14:textId="4B8B29F4" w:rsidR="00697F31" w:rsidRPr="00BF7C9F" w:rsidRDefault="00094479" w:rsidP="001A02E5">
      <w:r w:rsidRPr="00094479">
        <w:t xml:space="preserve">NOTE – CAD is not a subsystem! </w:t>
      </w:r>
      <w:r w:rsidR="00F41750">
        <w:t xml:space="preserve">Writing the report is not a subsystem! </w:t>
      </w:r>
      <w:r w:rsidR="00C968EA">
        <w:t>Develop</w:t>
      </w:r>
      <w:r w:rsidR="00E46178">
        <w:t>ment of</w:t>
      </w:r>
      <w:r w:rsidR="00C968EA">
        <w:t xml:space="preserve"> a test setup that exercise</w:t>
      </w:r>
      <w:r w:rsidR="00E46178">
        <w:t>d</w:t>
      </w:r>
      <w:r w:rsidR="00C968EA">
        <w:t xml:space="preserve"> the functions of the overall product / project IS a valid subsystem. </w:t>
      </w:r>
      <w:r w:rsidRPr="00094479">
        <w:t xml:space="preserve">As per the syllabus, each team member is to be responsible for a </w:t>
      </w:r>
      <w:r w:rsidRPr="00094479">
        <w:rPr>
          <w:u w:val="single"/>
        </w:rPr>
        <w:t>functional</w:t>
      </w:r>
      <w:r w:rsidR="00697F31" w:rsidRPr="00BF7C9F">
        <w:t xml:space="preserve"> </w:t>
      </w:r>
      <w:r w:rsidR="00F41750">
        <w:t xml:space="preserve">(technical) </w:t>
      </w:r>
      <w:r w:rsidR="00697F31" w:rsidRPr="00BF7C9F">
        <w:t xml:space="preserve">part of the project such that everyone gets to practice the full </w:t>
      </w:r>
      <w:r w:rsidR="00F41750">
        <w:t xml:space="preserve">engineering </w:t>
      </w:r>
      <w:r w:rsidR="00697F31" w:rsidRPr="00BF7C9F">
        <w:t>design process.</w:t>
      </w:r>
      <w:r w:rsidR="00F41750">
        <w:t xml:space="preserve"> The entire team </w:t>
      </w:r>
      <w:r w:rsidR="000779C7">
        <w:t>must</w:t>
      </w:r>
      <w:r w:rsidR="00F41750">
        <w:t xml:space="preserve"> ALSO participate in the preparation and writing of the report and associated presentation.</w:t>
      </w:r>
    </w:p>
    <w:p w14:paraId="0FD56E49" w14:textId="77777777" w:rsidR="004044DB" w:rsidRPr="00BF7C9F" w:rsidRDefault="004044DB" w:rsidP="006B3217">
      <w:pPr>
        <w:pStyle w:val="HTMLPreformatted"/>
      </w:pPr>
    </w:p>
    <w:p w14:paraId="09F48D69" w14:textId="77777777" w:rsidR="00E44BED" w:rsidRPr="00BF7C9F" w:rsidRDefault="00094479" w:rsidP="006B3217">
      <w:r w:rsidRPr="00094479">
        <w:t>Examples of analysis techniques include:</w:t>
      </w:r>
    </w:p>
    <w:p w14:paraId="05E1B30A" w14:textId="77777777" w:rsidR="00E44BED" w:rsidRPr="00BF7C9F" w:rsidRDefault="00094479" w:rsidP="001A02E5">
      <w:pPr>
        <w:pStyle w:val="ListParagraph"/>
        <w:numPr>
          <w:ilvl w:val="0"/>
          <w:numId w:val="23"/>
        </w:numPr>
      </w:pPr>
      <w:r w:rsidRPr="00094479">
        <w:t>Technical</w:t>
      </w:r>
      <w:r w:rsidR="008771CD">
        <w:t xml:space="preserve"> </w:t>
      </w:r>
      <w:r w:rsidRPr="00094479">
        <w:t>/</w:t>
      </w:r>
      <w:r w:rsidR="008771CD">
        <w:t xml:space="preserve"> </w:t>
      </w:r>
      <w:r w:rsidRPr="00094479">
        <w:t>mathematical modeling</w:t>
      </w:r>
      <w:r w:rsidR="00BF7C9F">
        <w:t xml:space="preserve"> / analysis</w:t>
      </w:r>
    </w:p>
    <w:p w14:paraId="3E9E3B75" w14:textId="77777777" w:rsidR="00E44BED" w:rsidRPr="00BF7C9F" w:rsidRDefault="00E44BED" w:rsidP="001A02E5">
      <w:pPr>
        <w:pStyle w:val="ListParagraph"/>
        <w:numPr>
          <w:ilvl w:val="0"/>
          <w:numId w:val="23"/>
        </w:numPr>
      </w:pPr>
      <w:r w:rsidRPr="00BF7C9F">
        <w:t>Simulation</w:t>
      </w:r>
    </w:p>
    <w:p w14:paraId="575BD384" w14:textId="77777777" w:rsidR="004044DB" w:rsidRPr="00BF7C9F" w:rsidRDefault="00094479" w:rsidP="001A02E5">
      <w:pPr>
        <w:pStyle w:val="ListParagraph"/>
        <w:numPr>
          <w:ilvl w:val="0"/>
          <w:numId w:val="23"/>
        </w:numPr>
      </w:pPr>
      <w:r w:rsidRPr="00094479">
        <w:t>Quick prototype</w:t>
      </w:r>
      <w:r w:rsidR="00BF7C9F">
        <w:t xml:space="preserve"> / mockup</w:t>
      </w:r>
      <w:r w:rsidR="00E44BED" w:rsidRPr="00BF7C9F">
        <w:t xml:space="preserve"> and experimentation</w:t>
      </w:r>
    </w:p>
    <w:p w14:paraId="78CE4AE3" w14:textId="77777777" w:rsidR="00ED45A3" w:rsidRPr="00BF7C9F" w:rsidRDefault="00ED45A3" w:rsidP="006B3217"/>
    <w:p w14:paraId="1D1BE1CD" w14:textId="77777777" w:rsidR="00ED45A3" w:rsidRPr="00BF7C9F" w:rsidRDefault="001A02E5" w:rsidP="006B3217">
      <w:r>
        <w:t>Have a separate section per subsystem.</w:t>
      </w:r>
      <w:r w:rsidR="00F41750">
        <w:t xml:space="preserve"> Each person should have their own subsystem. </w:t>
      </w:r>
      <w:r w:rsidR="00AD5F73">
        <w:t>Each person should describe the complete design process they followed for their subsystem.</w:t>
      </w:r>
    </w:p>
    <w:p w14:paraId="51B22859" w14:textId="77777777" w:rsidR="00ED45A3" w:rsidRPr="00BF7C9F" w:rsidRDefault="00ED45A3" w:rsidP="006B3217">
      <w:pPr>
        <w:pStyle w:val="Heading2"/>
      </w:pPr>
      <w:bookmarkStart w:id="86" w:name="_Toc286747637"/>
      <w:r w:rsidRPr="00BF7C9F">
        <w:t>Subsystem 1</w:t>
      </w:r>
      <w:bookmarkEnd w:id="86"/>
    </w:p>
    <w:p w14:paraId="3AC2C4FC" w14:textId="77777777" w:rsidR="00ED45A3" w:rsidRPr="00BF7C9F" w:rsidRDefault="00ED45A3" w:rsidP="006B3217">
      <w:pPr>
        <w:pStyle w:val="Heading2"/>
      </w:pPr>
      <w:bookmarkStart w:id="87" w:name="_Toc286747638"/>
      <w:r w:rsidRPr="00BF7C9F">
        <w:t>Subsystem 2</w:t>
      </w:r>
      <w:bookmarkEnd w:id="87"/>
    </w:p>
    <w:p w14:paraId="5D0BCB8A" w14:textId="77777777" w:rsidR="00ED45A3" w:rsidRPr="00BF7C9F" w:rsidRDefault="00ED45A3" w:rsidP="006B3217">
      <w:pPr>
        <w:pStyle w:val="Heading2"/>
      </w:pPr>
      <w:bookmarkStart w:id="88" w:name="_Toc286747639"/>
      <w:r w:rsidRPr="00BF7C9F">
        <w:t>Subsystem 3</w:t>
      </w:r>
      <w:bookmarkEnd w:id="88"/>
    </w:p>
    <w:p w14:paraId="288C5EBA" w14:textId="77777777" w:rsidR="00ED45A3" w:rsidRPr="00BF7C9F" w:rsidRDefault="00094479" w:rsidP="006B3217">
      <w:pPr>
        <w:pStyle w:val="Heading2"/>
      </w:pPr>
      <w:bookmarkStart w:id="89" w:name="_Toc286747640"/>
      <w:r w:rsidRPr="00094479">
        <w:t>Subsystem 4</w:t>
      </w:r>
      <w:bookmarkEnd w:id="89"/>
    </w:p>
    <w:p w14:paraId="2C1AC722" w14:textId="77777777" w:rsidR="00ED45A3" w:rsidRPr="00BF7C9F" w:rsidRDefault="00094479" w:rsidP="006B3217">
      <w:pPr>
        <w:pStyle w:val="Heading2"/>
      </w:pPr>
      <w:bookmarkStart w:id="90" w:name="_Toc286747641"/>
      <w:r w:rsidRPr="00094479">
        <w:t>Subsystem 5</w:t>
      </w:r>
      <w:bookmarkEnd w:id="90"/>
    </w:p>
    <w:p w14:paraId="1A563AB8" w14:textId="77777777" w:rsidR="00ED45A3" w:rsidRPr="00BF7C9F" w:rsidRDefault="00094479" w:rsidP="006B3217">
      <w:pPr>
        <w:pStyle w:val="Heading2"/>
      </w:pPr>
      <w:bookmarkStart w:id="91" w:name="_Toc286747642"/>
      <w:r w:rsidRPr="00094479">
        <w:t>Subsystem 6</w:t>
      </w:r>
      <w:bookmarkEnd w:id="91"/>
    </w:p>
    <w:p w14:paraId="791776BD" w14:textId="77777777" w:rsidR="00ED45A3" w:rsidRPr="00BF7C9F" w:rsidRDefault="00094479" w:rsidP="006B3217">
      <w:pPr>
        <w:pStyle w:val="Heading2"/>
      </w:pPr>
      <w:bookmarkStart w:id="92" w:name="_Toc286747643"/>
      <w:r w:rsidRPr="00094479">
        <w:t>Subsystem 7</w:t>
      </w:r>
      <w:bookmarkEnd w:id="92"/>
    </w:p>
    <w:p w14:paraId="14331EF5" w14:textId="77777777" w:rsidR="00ED45A3" w:rsidRPr="00BF7C9F" w:rsidRDefault="00ED45A3" w:rsidP="006B3217"/>
    <w:p w14:paraId="08375EDF" w14:textId="77777777" w:rsidR="009B7024" w:rsidRPr="00BF7C9F" w:rsidRDefault="00094479" w:rsidP="006B3217">
      <w:pPr>
        <w:pStyle w:val="Heading1"/>
      </w:pPr>
      <w:bookmarkStart w:id="93" w:name="_Toc286747644"/>
      <w:r w:rsidRPr="00094479">
        <w:lastRenderedPageBreak/>
        <w:t>Results and Discussion</w:t>
      </w:r>
      <w:bookmarkEnd w:id="93"/>
    </w:p>
    <w:p w14:paraId="4F3F3786" w14:textId="77777777" w:rsidR="00140646" w:rsidRPr="00BF7C9F" w:rsidRDefault="00094479" w:rsidP="006B3217">
      <w:pPr>
        <w:pStyle w:val="Heading2"/>
      </w:pPr>
      <w:bookmarkStart w:id="94" w:name="_Toc286747645"/>
      <w:r w:rsidRPr="00094479">
        <w:t>Results</w:t>
      </w:r>
      <w:bookmarkEnd w:id="94"/>
    </w:p>
    <w:p w14:paraId="4741F775" w14:textId="77777777" w:rsidR="009B7024" w:rsidRDefault="00094479" w:rsidP="006B3217">
      <w:r w:rsidRPr="00094479">
        <w:t xml:space="preserve">To Do: Discuss the evaluation results in terms of the final design. </w:t>
      </w:r>
      <w:r w:rsidR="009B7024" w:rsidRPr="00BF7C9F">
        <w:t xml:space="preserve">Describe significant </w:t>
      </w:r>
      <w:r w:rsidR="00B81E3F" w:rsidRPr="00B81E3F">
        <w:rPr>
          <w:b/>
        </w:rPr>
        <w:t>technical</w:t>
      </w:r>
      <w:r w:rsidR="00B81E3F">
        <w:t xml:space="preserve"> </w:t>
      </w:r>
      <w:r w:rsidR="009B7024" w:rsidRPr="00BF7C9F">
        <w:t xml:space="preserve">accomplishments compared to your objectives. If you did not meet all objectives, or if you accomplished something that was not in your plan, explain why. </w:t>
      </w:r>
      <w:r w:rsidR="00B02DE5">
        <w:t>Please put</w:t>
      </w:r>
      <w:r w:rsidR="00B81E3F">
        <w:t xml:space="preserve"> your personal</w:t>
      </w:r>
      <w:r w:rsidR="003575D1">
        <w:t xml:space="preserve"> / professional development</w:t>
      </w:r>
      <w:r w:rsidR="00B81E3F">
        <w:t xml:space="preserve"> </w:t>
      </w:r>
      <w:r w:rsidR="00B02DE5">
        <w:t xml:space="preserve">/ project management </w:t>
      </w:r>
      <w:r w:rsidR="00B81E3F">
        <w:t>accomplishments for the “Lessons Learned” appendix.</w:t>
      </w:r>
    </w:p>
    <w:p w14:paraId="48BF0CEF" w14:textId="77777777" w:rsidR="001A02E5" w:rsidRDefault="001A02E5" w:rsidP="006B3217"/>
    <w:p w14:paraId="646006F6" w14:textId="77777777" w:rsidR="001A02E5" w:rsidRPr="00BF7C9F" w:rsidRDefault="001A02E5" w:rsidP="006B3217">
      <w:r>
        <w:t>Be sure to include test results used to measure or calibrate your device. Document the test setup used to obtain your results, e.g. how the device was tested.</w:t>
      </w:r>
      <w:r w:rsidR="00047261">
        <w:t xml:space="preserve"> You should show how your device performed vs. what your initial requirements &amp; specifications were. Graphs or charts of key performance data can help the reader understand your project’s operation. A graph of power vs. RPM, for example, will show how your device converts rotary energy to power. Do you have enough data to be statistically meaningful? Many projects may work once, but getting them to repeatedly produce the same results can be a challenge – as was demonstrated in the mini project.</w:t>
      </w:r>
    </w:p>
    <w:p w14:paraId="52F7F8E9" w14:textId="77777777" w:rsidR="00140646" w:rsidRPr="00BF7C9F" w:rsidRDefault="00140646" w:rsidP="006B3217"/>
    <w:p w14:paraId="0E14F1EB" w14:textId="77777777" w:rsidR="00140646" w:rsidRPr="00BF7C9F" w:rsidRDefault="00094479" w:rsidP="006B3217">
      <w:r w:rsidRPr="00094479">
        <w:t>Report p</w:t>
      </w:r>
      <w:r w:rsidR="00140646" w:rsidRPr="00BF7C9F">
        <w:t>lanned tests that were not performed</w:t>
      </w:r>
      <w:r w:rsidRPr="00094479">
        <w:t xml:space="preserve"> as open issues</w:t>
      </w:r>
      <w:r w:rsidR="00140646" w:rsidRPr="00BF7C9F">
        <w:t>.</w:t>
      </w:r>
      <w:r w:rsidRPr="00094479">
        <w:t xml:space="preserve"> </w:t>
      </w:r>
      <w:r w:rsidR="00140646" w:rsidRPr="00BF7C9F">
        <w:t xml:space="preserve">If uncertainties remain, they should be pointed out also. If your results were not completely successful, state why the chosen approach (concept) is not viable or limited. (Unsuccessful results are useful in eliminating unproductive effort by allowing future design teams to learn from your mistakes.) </w:t>
      </w:r>
    </w:p>
    <w:p w14:paraId="54916DBB" w14:textId="77777777" w:rsidR="00140646" w:rsidRPr="00BF7C9F" w:rsidRDefault="00140646" w:rsidP="006B3217"/>
    <w:p w14:paraId="6A2B82F6" w14:textId="77777777" w:rsidR="00140646" w:rsidRPr="00BF7C9F" w:rsidRDefault="00094479" w:rsidP="006B3217">
      <w:r w:rsidRPr="00094479">
        <w:t>Make recommendations for design changes or modifying requirements/specifications as needed</w:t>
      </w:r>
      <w:r w:rsidR="00140646" w:rsidRPr="00BF7C9F">
        <w:t>. This is</w:t>
      </w:r>
      <w:r w:rsidRPr="00094479">
        <w:t xml:space="preserve"> also</w:t>
      </w:r>
      <w:r w:rsidR="00140646" w:rsidRPr="00BF7C9F">
        <w:t xml:space="preserve"> the place to </w:t>
      </w:r>
      <w:r w:rsidRPr="00094479">
        <w:t>suggest</w:t>
      </w:r>
      <w:r w:rsidR="00140646" w:rsidRPr="00BF7C9F">
        <w:t xml:space="preserve"> future enhancement</w:t>
      </w:r>
      <w:r w:rsidRPr="00094479">
        <w:t>s</w:t>
      </w:r>
      <w:r w:rsidR="00140646" w:rsidRPr="00BF7C9F">
        <w:t xml:space="preserve"> based on lessons learned from this project.</w:t>
      </w:r>
    </w:p>
    <w:p w14:paraId="224C0404" w14:textId="77777777" w:rsidR="0009141D" w:rsidRPr="00BF7C9F" w:rsidRDefault="0009141D" w:rsidP="006B3217">
      <w:pPr>
        <w:pStyle w:val="Heading2"/>
      </w:pPr>
      <w:bookmarkStart w:id="95" w:name="_Toc286747646"/>
      <w:r w:rsidRPr="00BF7C9F">
        <w:t xml:space="preserve">Significant </w:t>
      </w:r>
      <w:r w:rsidR="003575D1">
        <w:t xml:space="preserve">Technical </w:t>
      </w:r>
      <w:r w:rsidRPr="00BF7C9F">
        <w:t>Accomplishments</w:t>
      </w:r>
      <w:bookmarkEnd w:id="95"/>
    </w:p>
    <w:p w14:paraId="5942CF77" w14:textId="77777777" w:rsidR="00B81E3F" w:rsidRDefault="00ED45A3" w:rsidP="00B81E3F">
      <w:r w:rsidRPr="00BF7C9F">
        <w:t>One of t</w:t>
      </w:r>
      <w:r w:rsidR="00094479" w:rsidRPr="00094479">
        <w:t xml:space="preserve">he greatest learning opportunities from this work is what did not work and why! This is your chance to demonstrate what you learned. Describe any particularly challenging </w:t>
      </w:r>
      <w:r w:rsidR="00B02DE5">
        <w:t xml:space="preserve">technical </w:t>
      </w:r>
      <w:r w:rsidR="00094479" w:rsidRPr="00094479">
        <w:t xml:space="preserve">elements of the project and how you met those challenges. </w:t>
      </w:r>
    </w:p>
    <w:p w14:paraId="731DE30A" w14:textId="77777777" w:rsidR="00B02DE5" w:rsidRDefault="00B02DE5" w:rsidP="00B81E3F"/>
    <w:p w14:paraId="5C9BFC87" w14:textId="77777777" w:rsidR="00B02DE5" w:rsidRPr="00BF7C9F" w:rsidRDefault="00B02DE5" w:rsidP="00B81E3F">
      <w:r>
        <w:t>For example, you may have learned to use new tools or processes to fabricate your project. You may have used modeling or simulation tools covered in other courses and learned how to apply those to an actual project. Your team may have learned the pros and cons of cost cutting during a development project.</w:t>
      </w:r>
    </w:p>
    <w:p w14:paraId="6733B7A8" w14:textId="77777777" w:rsidR="00B81E3F" w:rsidRDefault="00B81E3F" w:rsidP="006B3217"/>
    <w:p w14:paraId="4619A875" w14:textId="77777777" w:rsidR="00E44BED" w:rsidRPr="00BF7C9F" w:rsidRDefault="00094479" w:rsidP="006B3217">
      <w:pPr>
        <w:pStyle w:val="Heading1"/>
      </w:pPr>
      <w:bookmarkStart w:id="96" w:name="_Toc286747647"/>
      <w:r w:rsidRPr="00094479">
        <w:t>Conclusions</w:t>
      </w:r>
      <w:bookmarkEnd w:id="96"/>
    </w:p>
    <w:p w14:paraId="61607714" w14:textId="77777777" w:rsidR="001A02E5" w:rsidRDefault="00094479" w:rsidP="006B3217">
      <w:r w:rsidRPr="00094479">
        <w:t xml:space="preserve">To Do: Bring together, concisely, the </w:t>
      </w:r>
      <w:r w:rsidR="00E7231D">
        <w:t xml:space="preserve">technical </w:t>
      </w:r>
      <w:r w:rsidRPr="00094479">
        <w:t>conclusions to be drawn. Your conclusions must be supported by the material presented in the previous sections. Recommend next steps if appropriate. If your project were continued by your team or another team, what would you suggest they investigate / do / improve / etc?</w:t>
      </w:r>
      <w:r w:rsidR="00E7231D">
        <w:t xml:space="preserve"> </w:t>
      </w:r>
    </w:p>
    <w:p w14:paraId="4CC52DA8" w14:textId="77777777" w:rsidR="001A02E5" w:rsidRPr="00BF7C9F" w:rsidRDefault="001A02E5" w:rsidP="006B3217"/>
    <w:p w14:paraId="43755561" w14:textId="77777777" w:rsidR="00E44BED" w:rsidRPr="00BF7C9F" w:rsidRDefault="00094479" w:rsidP="006B3217">
      <w:pPr>
        <w:pStyle w:val="Heading1"/>
      </w:pPr>
      <w:r w:rsidRPr="00094479">
        <w:br w:type="page"/>
      </w:r>
      <w:bookmarkStart w:id="97" w:name="_Toc286747648"/>
      <w:r w:rsidRPr="00094479">
        <w:lastRenderedPageBreak/>
        <w:t>References</w:t>
      </w:r>
      <w:bookmarkEnd w:id="97"/>
    </w:p>
    <w:p w14:paraId="075951CB" w14:textId="77777777" w:rsidR="006706E8" w:rsidRPr="00F41750" w:rsidRDefault="00094479" w:rsidP="006B3217">
      <w:pPr>
        <w:rPr>
          <w:b/>
        </w:rPr>
      </w:pPr>
      <w:r w:rsidRPr="00094479">
        <w:t>To Do: The references must list all published information sources, including electronic documents that are directly quoted or used to support your discussion or equation.</w:t>
      </w:r>
      <w:r w:rsidR="006706E8">
        <w:t xml:space="preserve"> Your textbook and the various resources posted on LMS are examples of materials that should be referenced when used.</w:t>
      </w:r>
      <w:r w:rsidRPr="00094479">
        <w:t xml:space="preserve"> </w:t>
      </w:r>
      <w:r w:rsidR="006706E8" w:rsidRPr="00F41750">
        <w:rPr>
          <w:b/>
        </w:rPr>
        <w:t>All images / graphics / diagrams / figures / tables / etc. found on websites and used in your document MUST be referenced to avoid plagiarism issues.</w:t>
      </w:r>
    </w:p>
    <w:p w14:paraId="08A38D46" w14:textId="77777777" w:rsidR="006706E8" w:rsidRDefault="006706E8" w:rsidP="006B3217"/>
    <w:p w14:paraId="056F7692" w14:textId="77777777" w:rsidR="00E44BED" w:rsidRPr="00BF7C9F" w:rsidRDefault="00094479" w:rsidP="006B3217">
      <w:r w:rsidRPr="00094479">
        <w:rPr>
          <w:b/>
        </w:rPr>
        <w:t>All references must be cited at the appropriate points within the report text</w:t>
      </w:r>
      <w:r w:rsidR="005840BC">
        <w:rPr>
          <w:b/>
        </w:rPr>
        <w:t xml:space="preserve">. </w:t>
      </w:r>
      <w:r w:rsidR="005840BC" w:rsidRPr="005840BC">
        <w:t>Please use either IEEE style or APA for these.</w:t>
      </w:r>
      <w:r w:rsidR="005840BC">
        <w:t xml:space="preserve"> As an example, t</w:t>
      </w:r>
      <w:r w:rsidRPr="00094479">
        <w:t xml:space="preserve">he following </w:t>
      </w:r>
      <w:r w:rsidR="005840BC">
        <w:t xml:space="preserve">are </w:t>
      </w:r>
      <w:r w:rsidR="00151958">
        <w:t xml:space="preserve">APA style </w:t>
      </w:r>
      <w:r w:rsidRPr="00094479">
        <w:t>formats:</w:t>
      </w:r>
    </w:p>
    <w:p w14:paraId="20248519" w14:textId="77777777" w:rsidR="00E44BED" w:rsidRPr="00BF7C9F" w:rsidRDefault="00E44BED" w:rsidP="006B3217"/>
    <w:p w14:paraId="3412E38E" w14:textId="77777777" w:rsidR="00E44BED" w:rsidRPr="00BF7C9F" w:rsidRDefault="00094479" w:rsidP="006706E8">
      <w:pPr>
        <w:ind w:left="720"/>
      </w:pPr>
      <w:r w:rsidRPr="00094479">
        <w:t>Single author: (Author’sLastName, Year)</w:t>
      </w:r>
    </w:p>
    <w:p w14:paraId="53B07F66" w14:textId="77777777" w:rsidR="00E44BED" w:rsidRPr="00BF7C9F" w:rsidRDefault="00094479" w:rsidP="006706E8">
      <w:pPr>
        <w:ind w:left="720"/>
      </w:pPr>
      <w:r w:rsidRPr="00094479">
        <w:t>Two authors: (Author’sLastName1 &amp; Author’sLastName2, Year)</w:t>
      </w:r>
    </w:p>
    <w:p w14:paraId="35144A77" w14:textId="77777777" w:rsidR="00E44BED" w:rsidRPr="00BF7C9F" w:rsidRDefault="00094479" w:rsidP="006706E8">
      <w:pPr>
        <w:ind w:left="720"/>
      </w:pPr>
      <w:r w:rsidRPr="00094479">
        <w:t>Three or more authors (</w:t>
      </w:r>
      <w:r w:rsidRPr="00094479">
        <w:rPr>
          <w:i/>
          <w:iCs/>
        </w:rPr>
        <w:t>FirstAuthor’sLastName</w:t>
      </w:r>
      <w:r w:rsidRPr="00094479">
        <w:t xml:space="preserve">, et al., </w:t>
      </w:r>
      <w:r w:rsidRPr="00094479">
        <w:rPr>
          <w:i/>
          <w:iCs/>
        </w:rPr>
        <w:t>Year</w:t>
      </w:r>
      <w:r w:rsidRPr="00094479">
        <w:t>)</w:t>
      </w:r>
    </w:p>
    <w:p w14:paraId="66798BF9" w14:textId="77777777" w:rsidR="00E44BED" w:rsidRPr="00BF7C9F" w:rsidRDefault="00E44BED" w:rsidP="006B3217"/>
    <w:p w14:paraId="5FFBBA01" w14:textId="77777777" w:rsidR="00E44BED" w:rsidRPr="00BF7C9F" w:rsidRDefault="00094479" w:rsidP="006B3217">
      <w:r w:rsidRPr="00094479">
        <w:t>This list of references uses the alphabetical order. For more information</w:t>
      </w:r>
      <w:r w:rsidR="005840BC">
        <w:t xml:space="preserve"> on APA style citations</w:t>
      </w:r>
      <w:r w:rsidRPr="00094479">
        <w:t xml:space="preserve">, </w:t>
      </w:r>
      <w:r w:rsidR="005840BC">
        <w:t>visit:</w:t>
      </w:r>
    </w:p>
    <w:p w14:paraId="571B9D71" w14:textId="77777777" w:rsidR="00E44BED" w:rsidRDefault="00A9023F" w:rsidP="006B3217">
      <w:pPr>
        <w:rPr>
          <w:rStyle w:val="Hyperlink"/>
          <w:b/>
          <w:bCs/>
        </w:rPr>
      </w:pPr>
      <w:hyperlink r:id="rId23" w:anchor="references" w:history="1">
        <w:r w:rsidR="005910A2">
          <w:rPr>
            <w:rStyle w:val="Hyperlink"/>
            <w:b/>
            <w:bCs/>
          </w:rPr>
          <w:t>http://www.rpi.edu/dept/llc/writecenter/web/apa.html#references</w:t>
        </w:r>
      </w:hyperlink>
    </w:p>
    <w:p w14:paraId="5973D32A" w14:textId="77777777" w:rsidR="005840BC" w:rsidRDefault="005840BC" w:rsidP="006B3217">
      <w:pPr>
        <w:rPr>
          <w:rStyle w:val="Hyperlink"/>
          <w:b/>
          <w:bCs/>
        </w:rPr>
      </w:pPr>
    </w:p>
    <w:p w14:paraId="4B78C74D" w14:textId="77777777" w:rsidR="005840BC" w:rsidRPr="00BF7C9F" w:rsidRDefault="005840BC" w:rsidP="005840BC">
      <w:pPr>
        <w:jc w:val="left"/>
      </w:pPr>
      <w:r w:rsidRPr="005840BC">
        <w:t xml:space="preserve">For IEEE style references, </w:t>
      </w:r>
      <w:r>
        <w:t>visit</w:t>
      </w:r>
      <w:r w:rsidRPr="005840BC">
        <w:t>:</w:t>
      </w:r>
      <w:r>
        <w:rPr>
          <w:rStyle w:val="Hyperlink"/>
          <w:b/>
          <w:bCs/>
        </w:rPr>
        <w:t xml:space="preserve">  </w:t>
      </w:r>
      <w:r w:rsidRPr="005840BC">
        <w:rPr>
          <w:rStyle w:val="Hyperlink"/>
          <w:b/>
          <w:bCs/>
        </w:rPr>
        <w:t>http://www.ieee.org/documents/ieeecitationref.pdf</w:t>
      </w:r>
    </w:p>
    <w:p w14:paraId="7382B507" w14:textId="77777777" w:rsidR="00E44BED" w:rsidRPr="00BF7C9F" w:rsidRDefault="00E44BED" w:rsidP="006B3217"/>
    <w:p w14:paraId="7867C87F" w14:textId="77777777" w:rsidR="00E44BED" w:rsidRPr="00BF7C9F" w:rsidRDefault="00E44BED" w:rsidP="006B3217">
      <w:r w:rsidRPr="00BF7C9F">
        <w:t xml:space="preserve">A sample </w:t>
      </w:r>
      <w:r w:rsidR="005840BC">
        <w:t xml:space="preserve">APA style </w:t>
      </w:r>
      <w:r w:rsidRPr="00BF7C9F">
        <w:t xml:space="preserve">format for a web document </w:t>
      </w:r>
      <w:r w:rsidR="005840BC">
        <w:t xml:space="preserve">citation </w:t>
      </w:r>
      <w:r w:rsidRPr="00BF7C9F">
        <w:t>is:</w:t>
      </w:r>
    </w:p>
    <w:p w14:paraId="4083B330" w14:textId="77777777" w:rsidR="00E44BED" w:rsidRPr="00BF7C9F" w:rsidRDefault="00E44BED" w:rsidP="006B3217"/>
    <w:p w14:paraId="177E0671" w14:textId="77777777" w:rsidR="00E44BED" w:rsidRPr="00BF7C9F" w:rsidRDefault="00094479" w:rsidP="006B3217">
      <w:r w:rsidRPr="00094479">
        <w:rPr>
          <w:i/>
          <w:iCs/>
        </w:rPr>
        <w:t>Author</w:t>
      </w:r>
      <w:r w:rsidRPr="00094479">
        <w:t xml:space="preserve">, </w:t>
      </w:r>
      <w:r w:rsidRPr="00094479">
        <w:rPr>
          <w:i/>
          <w:iCs/>
        </w:rPr>
        <w:t>Title</w:t>
      </w:r>
      <w:r w:rsidRPr="00094479">
        <w:t xml:space="preserve">, [cited </w:t>
      </w:r>
      <w:r w:rsidRPr="00094479">
        <w:rPr>
          <w:i/>
          <w:iCs/>
        </w:rPr>
        <w:t>Date</w:t>
      </w:r>
      <w:r w:rsidRPr="00094479">
        <w:t>]. Available from World Wide Web: &lt;</w:t>
      </w:r>
      <w:r w:rsidRPr="00094479">
        <w:rPr>
          <w:i/>
          <w:iCs/>
        </w:rPr>
        <w:t>URL</w:t>
      </w:r>
      <w:r w:rsidRPr="00094479">
        <w:t>&gt;</w:t>
      </w:r>
    </w:p>
    <w:p w14:paraId="58C9D3E6" w14:textId="77777777" w:rsidR="00E44BED" w:rsidRPr="00BF7C9F" w:rsidRDefault="00E44BED" w:rsidP="006B3217"/>
    <w:p w14:paraId="51D2F6E5" w14:textId="77777777" w:rsidR="006706E8" w:rsidRDefault="00094479" w:rsidP="006B3217">
      <w:r w:rsidRPr="00094479">
        <w:t>The author is either a person or corporate body. For more information, see</w:t>
      </w:r>
      <w:r w:rsidR="006706E8">
        <w:t>:</w:t>
      </w:r>
    </w:p>
    <w:p w14:paraId="25568EF4" w14:textId="77777777" w:rsidR="00151958" w:rsidRDefault="00A9023F" w:rsidP="00151958">
      <w:pPr>
        <w:ind w:left="432"/>
      </w:pPr>
      <w:hyperlink r:id="rId24" w:history="1">
        <w:r w:rsidR="00151958" w:rsidRPr="007A0449">
          <w:rPr>
            <w:rStyle w:val="Hyperlink"/>
          </w:rPr>
          <w:t>http://www.collectionscanada.ca/iso/tc46sc9/standard/690-2e.htm</w:t>
        </w:r>
      </w:hyperlink>
    </w:p>
    <w:p w14:paraId="04B6DF5E" w14:textId="77777777" w:rsidR="00151958" w:rsidRDefault="00151958" w:rsidP="00151958"/>
    <w:p w14:paraId="76A3B984" w14:textId="77777777" w:rsidR="00151958" w:rsidRDefault="00151958" w:rsidP="00151958">
      <w:r>
        <w:t>Do NOT use footnotes for references. DO reference EACH of the specific pages of a book or website that you used.</w:t>
      </w:r>
    </w:p>
    <w:p w14:paraId="0210E8C7" w14:textId="77777777" w:rsidR="00151958" w:rsidRDefault="00151958" w:rsidP="00151958"/>
    <w:p w14:paraId="5DBEDC74" w14:textId="77777777" w:rsidR="00151958" w:rsidRDefault="00151958" w:rsidP="00151958">
      <w:r>
        <w:t>Use APA</w:t>
      </w:r>
      <w:r w:rsidR="005840BC">
        <w:t xml:space="preserve"> or IEEE</w:t>
      </w:r>
      <w:r>
        <w:t xml:space="preserve"> style for the references only! Follow this template for all other formatting.</w:t>
      </w:r>
    </w:p>
    <w:p w14:paraId="7E1C36E4" w14:textId="77777777" w:rsidR="00151958" w:rsidRPr="00151958" w:rsidRDefault="00151958" w:rsidP="00151958">
      <w:pPr>
        <w:ind w:left="432"/>
      </w:pPr>
    </w:p>
    <w:p w14:paraId="1B72B720" w14:textId="77777777" w:rsidR="0080538E" w:rsidRDefault="0080538E" w:rsidP="006B3217">
      <w:pPr>
        <w:rPr>
          <w:kern w:val="32"/>
          <w:sz w:val="32"/>
          <w:szCs w:val="32"/>
          <w:highlight w:val="lightGray"/>
        </w:rPr>
      </w:pPr>
      <w:r>
        <w:rPr>
          <w:highlight w:val="lightGray"/>
        </w:rPr>
        <w:br w:type="page"/>
      </w:r>
    </w:p>
    <w:p w14:paraId="1AE8087D" w14:textId="77777777" w:rsidR="0080538E" w:rsidRDefault="0080538E" w:rsidP="006B3217">
      <w:pPr>
        <w:pStyle w:val="Heading1"/>
      </w:pPr>
      <w:bookmarkStart w:id="98" w:name="_Toc286747649"/>
      <w:r w:rsidRPr="00094479">
        <w:lastRenderedPageBreak/>
        <w:t xml:space="preserve">Appendix A: </w:t>
      </w:r>
      <w:r>
        <w:t>Selection of Team Project</w:t>
      </w:r>
      <w:bookmarkEnd w:id="98"/>
    </w:p>
    <w:p w14:paraId="529A7049" w14:textId="77777777" w:rsidR="001A02E5" w:rsidRDefault="0080538E" w:rsidP="006B3217">
      <w:pPr>
        <w:rPr>
          <w:kern w:val="32"/>
        </w:rPr>
      </w:pPr>
      <w:r>
        <w:rPr>
          <w:kern w:val="32"/>
        </w:rPr>
        <w:t>To Do: Include the material from your Milestone 1 report indicating the process followed in the selection of this specific team project.</w:t>
      </w:r>
    </w:p>
    <w:p w14:paraId="09D2884D" w14:textId="77777777" w:rsidR="00AD5F73" w:rsidRDefault="00AD5F73" w:rsidP="006B3217">
      <w:pPr>
        <w:rPr>
          <w:kern w:val="32"/>
        </w:rPr>
      </w:pPr>
    </w:p>
    <w:p w14:paraId="6CC39509" w14:textId="77777777" w:rsidR="00AD5F73" w:rsidRDefault="00AD5F73" w:rsidP="006B3217">
      <w:pPr>
        <w:rPr>
          <w:kern w:val="32"/>
        </w:rPr>
      </w:pPr>
      <w:r>
        <w:rPr>
          <w:kern w:val="32"/>
        </w:rPr>
        <w:t>This section should NOT focus on the design of the project, but instead must focus on how/why you selected the project described in this report.</w:t>
      </w:r>
    </w:p>
    <w:p w14:paraId="26397AC6" w14:textId="77777777" w:rsidR="001A02E5" w:rsidRDefault="001A02E5" w:rsidP="006B3217">
      <w:pPr>
        <w:rPr>
          <w:kern w:val="32"/>
        </w:rPr>
      </w:pPr>
    </w:p>
    <w:p w14:paraId="0627C531" w14:textId="77777777" w:rsidR="00AD5F73" w:rsidRDefault="00AD5F73">
      <w:pPr>
        <w:jc w:val="left"/>
        <w:rPr>
          <w:b/>
          <w:bCs/>
          <w:kern w:val="32"/>
          <w:sz w:val="32"/>
          <w:szCs w:val="32"/>
          <w:highlight w:val="lightGray"/>
        </w:rPr>
      </w:pPr>
      <w:bookmarkStart w:id="99" w:name="_Toc286747650"/>
      <w:r>
        <w:rPr>
          <w:highlight w:val="lightGray"/>
        </w:rPr>
        <w:br w:type="page"/>
      </w:r>
    </w:p>
    <w:p w14:paraId="3EC49250" w14:textId="77777777" w:rsidR="00AD5F73" w:rsidRDefault="00094479" w:rsidP="00AD5F73">
      <w:pPr>
        <w:pStyle w:val="Heading1"/>
      </w:pPr>
      <w:r w:rsidRPr="00094479">
        <w:lastRenderedPageBreak/>
        <w:t xml:space="preserve">Appendix </w:t>
      </w:r>
      <w:r w:rsidR="0080538E">
        <w:t>B</w:t>
      </w:r>
      <w:r w:rsidRPr="00094479">
        <w:t>: Customer Requirements</w:t>
      </w:r>
      <w:r w:rsidR="0080538E">
        <w:t xml:space="preserve"> and Technical Specifications</w:t>
      </w:r>
      <w:bookmarkEnd w:id="99"/>
    </w:p>
    <w:p w14:paraId="162DD2AB" w14:textId="63D3D49A" w:rsidR="00F41750" w:rsidRDefault="00094479" w:rsidP="00AD5F73">
      <w:r w:rsidRPr="00094479">
        <w:t>To Do: Present the complete set of customer requirements obtained</w:t>
      </w:r>
      <w:r w:rsidR="0080538E">
        <w:t xml:space="preserve"> and the technical specification you created for them</w:t>
      </w:r>
      <w:r w:rsidRPr="00094479">
        <w:t xml:space="preserve">. </w:t>
      </w:r>
      <w:r w:rsidR="0080538E">
        <w:t xml:space="preserve">Include the </w:t>
      </w:r>
      <w:r w:rsidR="00AD7098">
        <w:t xml:space="preserve">individual </w:t>
      </w:r>
      <w:r w:rsidR="0080538E">
        <w:t xml:space="preserve">customer data templates your team developed. </w:t>
      </w:r>
      <w:r w:rsidRPr="00094479">
        <w:t>Organize the requirements according to appropriate types</w:t>
      </w:r>
      <w:r w:rsidR="0080538E">
        <w:t xml:space="preserve"> and prioritize these</w:t>
      </w:r>
      <w:r w:rsidRPr="00094479">
        <w:t xml:space="preserve">. </w:t>
      </w:r>
      <w:r w:rsidR="00D025F4">
        <w:t>Be sure to sort your prioritized list so that the most important ones appear first in the list. We recommend that you a</w:t>
      </w:r>
      <w:r w:rsidRPr="00094479">
        <w:t>ssign a unique ID to each requirement</w:t>
      </w:r>
      <w:r w:rsidR="0080538E">
        <w:t xml:space="preserve"> so that you can refer to them in the body of your report</w:t>
      </w:r>
      <w:r w:rsidRPr="00094479">
        <w:t xml:space="preserve">. If your project </w:t>
      </w:r>
      <w:r w:rsidR="0051077F" w:rsidRPr="00094479">
        <w:t>focuse</w:t>
      </w:r>
      <w:r w:rsidR="0051077F">
        <w:t>d</w:t>
      </w:r>
      <w:r w:rsidR="0051077F" w:rsidRPr="00094479">
        <w:t xml:space="preserve"> </w:t>
      </w:r>
      <w:r w:rsidRPr="00094479">
        <w:t xml:space="preserve">on a subset of the customer requirements, present them as either “in scope” or “out of scope”. </w:t>
      </w:r>
      <w:r w:rsidR="0080538E">
        <w:t xml:space="preserve">Include your table of interpreted customer needs in this appendix. Include your list of customers &amp; stakeholders. </w:t>
      </w:r>
    </w:p>
    <w:p w14:paraId="76F7A829" w14:textId="77777777" w:rsidR="00F41750" w:rsidRDefault="00F41750" w:rsidP="006B3217"/>
    <w:p w14:paraId="15FB1606" w14:textId="77777777" w:rsidR="001A02E5" w:rsidRDefault="0080538E" w:rsidP="006B3217">
      <w:r>
        <w:t xml:space="preserve">Include the </w:t>
      </w:r>
      <w:r w:rsidR="00F41750">
        <w:t xml:space="preserve">prioritized </w:t>
      </w:r>
      <w:r>
        <w:t>table of customer requirements with their corresponding technical specifications</w:t>
      </w:r>
      <w:r w:rsidR="00F41750">
        <w:t xml:space="preserve"> in the </w:t>
      </w:r>
      <w:r w:rsidR="00F41750" w:rsidRPr="00F41750">
        <w:rPr>
          <w:b/>
        </w:rPr>
        <w:t>main body</w:t>
      </w:r>
      <w:r w:rsidR="00F41750">
        <w:t xml:space="preserve"> of the report</w:t>
      </w:r>
      <w:r>
        <w:t>.</w:t>
      </w:r>
      <w:r w:rsidR="00AD5F73">
        <w:t xml:space="preserve"> </w:t>
      </w:r>
      <w:r w:rsidR="00D025F4">
        <w:t>Put the table that summarizes those details in the body of the report so that you can describe it there.</w:t>
      </w:r>
    </w:p>
    <w:p w14:paraId="5C8891A9" w14:textId="77777777" w:rsidR="00AD5F73" w:rsidRDefault="00AD5F73" w:rsidP="006B3217"/>
    <w:p w14:paraId="7E48E40C" w14:textId="77777777" w:rsidR="00AD5F73" w:rsidRPr="00BF7C9F" w:rsidRDefault="00AD5F73" w:rsidP="006B3217">
      <w:r>
        <w:t xml:space="preserve">In this section put the multiple </w:t>
      </w:r>
      <w:r w:rsidRPr="00AD5F73">
        <w:rPr>
          <w:b/>
        </w:rPr>
        <w:t>detailed</w:t>
      </w:r>
      <w:r>
        <w:t xml:space="preserve"> customer requirements.</w:t>
      </w:r>
    </w:p>
    <w:p w14:paraId="4D619087" w14:textId="77777777" w:rsidR="004D4291" w:rsidRPr="00BF7C9F" w:rsidRDefault="00094479" w:rsidP="006B3217">
      <w:pPr>
        <w:pStyle w:val="Heading1"/>
      </w:pPr>
      <w:r w:rsidRPr="00094479">
        <w:br w:type="page"/>
      </w:r>
      <w:bookmarkStart w:id="100" w:name="_Toc286747651"/>
      <w:r w:rsidRPr="00094479">
        <w:lastRenderedPageBreak/>
        <w:t xml:space="preserve">Appendix </w:t>
      </w:r>
      <w:r w:rsidR="0080538E">
        <w:t>C</w:t>
      </w:r>
      <w:r w:rsidRPr="00094479">
        <w:t>: Gantt Chart</w:t>
      </w:r>
      <w:bookmarkEnd w:id="100"/>
    </w:p>
    <w:p w14:paraId="32F261BC" w14:textId="77777777" w:rsidR="00CA328E" w:rsidRPr="00CA328E" w:rsidRDefault="00094479" w:rsidP="006B3217">
      <w:pPr>
        <w:rPr>
          <w:b/>
        </w:rPr>
      </w:pPr>
      <w:r w:rsidRPr="00CA328E">
        <w:rPr>
          <w:b/>
        </w:rPr>
        <w:t xml:space="preserve">Be sure to check that it is readable after you insert it! </w:t>
      </w:r>
      <w:r w:rsidR="00CA328E" w:rsidRPr="00CA328E">
        <w:rPr>
          <w:b/>
        </w:rPr>
        <w:t xml:space="preserve">Check the formatting! </w:t>
      </w:r>
    </w:p>
    <w:p w14:paraId="179C4935" w14:textId="77777777" w:rsidR="00CA328E" w:rsidRDefault="00CA328E" w:rsidP="006B3217"/>
    <w:p w14:paraId="61B13CE9" w14:textId="77777777" w:rsidR="004D4291" w:rsidRDefault="00F43155" w:rsidP="006B3217">
      <w:r>
        <w:t>You may r</w:t>
      </w:r>
      <w:r w:rsidR="0080538E">
        <w:t>otate the diagram 90 degrees</w:t>
      </w:r>
      <w:r>
        <w:t>,</w:t>
      </w:r>
      <w:r w:rsidR="0080538E">
        <w:t xml:space="preserve"> if needed</w:t>
      </w:r>
      <w:r>
        <w:t>,</w:t>
      </w:r>
      <w:r w:rsidR="0080538E">
        <w:t xml:space="preserve"> to make it readable.</w:t>
      </w:r>
      <w:r w:rsidR="00ED5C62">
        <w:t xml:space="preserve"> Include comments on how you used / applied the chart – did it help or not, why, in what ways, etc.</w:t>
      </w:r>
    </w:p>
    <w:p w14:paraId="677A9B7F" w14:textId="77777777" w:rsidR="00F41750" w:rsidRDefault="00F41750" w:rsidP="006B3217"/>
    <w:p w14:paraId="65AC43B5" w14:textId="77777777" w:rsidR="00F41750" w:rsidRPr="00BF7C9F" w:rsidRDefault="00F41750" w:rsidP="006B3217">
      <w:r>
        <w:t>Please do NOT provide the Gantt Chart as a separate file / document. DO ask for help on how to embed it within this report. It CAN split across 2-3 pages if you repeat the task list on each page. Set the time span in the Excel-based Gantt Chart tool to 7 days rather than 1 to help compress the chart.</w:t>
      </w:r>
    </w:p>
    <w:p w14:paraId="1CAE582A" w14:textId="77777777" w:rsidR="004D4291" w:rsidRDefault="004D4291" w:rsidP="006B3217"/>
    <w:p w14:paraId="6778FBD4" w14:textId="77777777" w:rsidR="00F43155" w:rsidRPr="00BF7C9F" w:rsidRDefault="00F43155" w:rsidP="006B3217"/>
    <w:p w14:paraId="2761D32D" w14:textId="77777777" w:rsidR="00E44BED" w:rsidRPr="00BF7C9F" w:rsidRDefault="004D4291" w:rsidP="006B3217">
      <w:pPr>
        <w:pStyle w:val="Heading1"/>
      </w:pPr>
      <w:r w:rsidRPr="00BF7C9F">
        <w:br w:type="page"/>
      </w:r>
      <w:bookmarkStart w:id="101" w:name="_Toc286747652"/>
      <w:r w:rsidR="00A73114" w:rsidRPr="00BF7C9F">
        <w:lastRenderedPageBreak/>
        <w:t xml:space="preserve">Appendix </w:t>
      </w:r>
      <w:r w:rsidR="0080538E">
        <w:t>D</w:t>
      </w:r>
      <w:r w:rsidR="00E44BED" w:rsidRPr="00BF7C9F">
        <w:t>: Expense Report</w:t>
      </w:r>
      <w:bookmarkEnd w:id="101"/>
    </w:p>
    <w:p w14:paraId="6EEF330C" w14:textId="77777777" w:rsidR="001A02E5" w:rsidRDefault="001A02E5" w:rsidP="006B3217"/>
    <w:p w14:paraId="69863B0F" w14:textId="77777777" w:rsidR="00E44BED" w:rsidRPr="00BF7C9F" w:rsidRDefault="00094479" w:rsidP="006B3217">
      <w:r w:rsidRPr="00094479">
        <w:t xml:space="preserve">To Do: Summarize your expenses </w:t>
      </w:r>
      <w:r w:rsidR="00C20D90">
        <w:t xml:space="preserve">/ manufacturing expenses </w:t>
      </w:r>
      <w:r w:rsidRPr="00094479">
        <w:t>as a table.</w:t>
      </w:r>
    </w:p>
    <w:p w14:paraId="5D949746" w14:textId="77777777" w:rsidR="00C20D90" w:rsidRDefault="00094479" w:rsidP="006B3217">
      <w:r w:rsidRPr="00094479">
        <w:t>Note that Word was used to label this table. If you do that, Word will keep track of the numbering for you!</w:t>
      </w:r>
      <w:r w:rsidR="00C20D90">
        <w:t xml:space="preserve"> In the body of your report you can then make reference to this table as you explain these expenses. Be sure to total your rows and columns! </w:t>
      </w:r>
    </w:p>
    <w:p w14:paraId="287C36B1" w14:textId="77777777" w:rsidR="00C20D90" w:rsidRDefault="00C20D90" w:rsidP="006B3217"/>
    <w:p w14:paraId="404AEB1C" w14:textId="77777777" w:rsidR="00C20D90" w:rsidRPr="00BF7C9F" w:rsidRDefault="00C01184" w:rsidP="006B3217">
      <w:r>
        <w:t>Include the table but then c</w:t>
      </w:r>
      <w:r w:rsidR="00C20D90">
        <w:t>onsider and comment on how your project may have been improved by either spending additional funding o</w:t>
      </w:r>
      <w:r>
        <w:t>r by reallocating your expenses</w:t>
      </w:r>
      <w:r w:rsidR="00B00990">
        <w:t>!</w:t>
      </w:r>
    </w:p>
    <w:p w14:paraId="152A5D9A" w14:textId="77777777" w:rsidR="00E44BED" w:rsidRPr="00BF7C9F" w:rsidRDefault="00E44BED" w:rsidP="006B3217"/>
    <w:p w14:paraId="15559AEA" w14:textId="77777777" w:rsidR="004D4291" w:rsidRPr="00BF7C9F" w:rsidRDefault="00094479" w:rsidP="006B3217">
      <w:pPr>
        <w:pStyle w:val="Caption"/>
      </w:pPr>
      <w:r w:rsidRPr="00094479">
        <w:t xml:space="preserve">Table </w:t>
      </w:r>
      <w:r w:rsidR="003A5236" w:rsidRPr="00094479">
        <w:fldChar w:fldCharType="begin"/>
      </w:r>
      <w:r w:rsidRPr="00094479">
        <w:instrText xml:space="preserve"> SEQ Table \* ARABIC </w:instrText>
      </w:r>
      <w:r w:rsidR="003A5236" w:rsidRPr="00094479">
        <w:fldChar w:fldCharType="separate"/>
      </w:r>
      <w:r w:rsidR="00C53511">
        <w:rPr>
          <w:noProof/>
        </w:rPr>
        <w:t>5</w:t>
      </w:r>
      <w:r w:rsidR="003A5236" w:rsidRPr="00094479">
        <w:fldChar w:fldCharType="end"/>
      </w:r>
      <w:r w:rsidRPr="00094479">
        <w:t xml:space="preserve"> - Project Expenses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52"/>
        <w:gridCol w:w="1424"/>
        <w:gridCol w:w="1236"/>
        <w:gridCol w:w="1252"/>
        <w:gridCol w:w="1186"/>
      </w:tblGrid>
      <w:tr w:rsidR="00E44BED" w:rsidRPr="00BF7C9F" w14:paraId="2DFB03F5" w14:textId="77777777">
        <w:tc>
          <w:tcPr>
            <w:tcW w:w="4428" w:type="dxa"/>
            <w:tcBorders>
              <w:top w:val="single" w:sz="4" w:space="0" w:color="auto"/>
              <w:left w:val="single" w:sz="4" w:space="0" w:color="auto"/>
              <w:bottom w:val="single" w:sz="4" w:space="0" w:color="auto"/>
              <w:right w:val="single" w:sz="4" w:space="0" w:color="auto"/>
            </w:tcBorders>
          </w:tcPr>
          <w:p w14:paraId="1024BECE" w14:textId="77777777" w:rsidR="00E44BED" w:rsidRPr="00BF7C9F" w:rsidRDefault="00E44BED" w:rsidP="006B3217">
            <w:r w:rsidRPr="00BF7C9F">
              <w:t>Item</w:t>
            </w:r>
          </w:p>
        </w:tc>
        <w:tc>
          <w:tcPr>
            <w:tcW w:w="1440" w:type="dxa"/>
            <w:tcBorders>
              <w:top w:val="single" w:sz="4" w:space="0" w:color="auto"/>
              <w:left w:val="single" w:sz="4" w:space="0" w:color="auto"/>
              <w:bottom w:val="single" w:sz="4" w:space="0" w:color="auto"/>
              <w:right w:val="single" w:sz="4" w:space="0" w:color="auto"/>
            </w:tcBorders>
          </w:tcPr>
          <w:p w14:paraId="6CB8965C" w14:textId="77777777" w:rsidR="00E44BED" w:rsidRPr="00BF7C9F" w:rsidRDefault="00E44BED" w:rsidP="006B3217">
            <w:r w:rsidRPr="00BF7C9F">
              <w:t>Quantity</w:t>
            </w:r>
          </w:p>
        </w:tc>
        <w:tc>
          <w:tcPr>
            <w:tcW w:w="1260" w:type="dxa"/>
            <w:tcBorders>
              <w:top w:val="single" w:sz="4" w:space="0" w:color="auto"/>
              <w:left w:val="single" w:sz="4" w:space="0" w:color="auto"/>
              <w:bottom w:val="single" w:sz="4" w:space="0" w:color="auto"/>
              <w:right w:val="single" w:sz="4" w:space="0" w:color="auto"/>
            </w:tcBorders>
          </w:tcPr>
          <w:p w14:paraId="006D4A1A" w14:textId="77777777" w:rsidR="00E44BED" w:rsidRPr="00BF7C9F" w:rsidRDefault="00E44BED" w:rsidP="006B3217">
            <w:r w:rsidRPr="00BF7C9F">
              <w:t>Unit Price</w:t>
            </w:r>
          </w:p>
        </w:tc>
        <w:tc>
          <w:tcPr>
            <w:tcW w:w="1260" w:type="dxa"/>
            <w:tcBorders>
              <w:top w:val="single" w:sz="4" w:space="0" w:color="auto"/>
              <w:left w:val="single" w:sz="4" w:space="0" w:color="auto"/>
              <w:bottom w:val="single" w:sz="4" w:space="0" w:color="auto"/>
              <w:right w:val="single" w:sz="4" w:space="0" w:color="auto"/>
            </w:tcBorders>
          </w:tcPr>
          <w:p w14:paraId="7BC07287" w14:textId="77777777" w:rsidR="00E44BED" w:rsidRPr="00BF7C9F" w:rsidRDefault="00094479" w:rsidP="006B3217">
            <w:r w:rsidRPr="00094479">
              <w:t>Subtotal</w:t>
            </w:r>
          </w:p>
        </w:tc>
        <w:tc>
          <w:tcPr>
            <w:tcW w:w="1188" w:type="dxa"/>
            <w:tcBorders>
              <w:top w:val="single" w:sz="4" w:space="0" w:color="auto"/>
              <w:left w:val="single" w:sz="4" w:space="0" w:color="auto"/>
              <w:bottom w:val="single" w:sz="4" w:space="0" w:color="auto"/>
              <w:right w:val="single" w:sz="4" w:space="0" w:color="auto"/>
            </w:tcBorders>
          </w:tcPr>
          <w:p w14:paraId="20F68FE5" w14:textId="77777777" w:rsidR="00E44BED" w:rsidRPr="00BF7C9F" w:rsidRDefault="00094479" w:rsidP="006B3217">
            <w:r w:rsidRPr="00094479">
              <w:t>Shipping</w:t>
            </w:r>
          </w:p>
        </w:tc>
      </w:tr>
      <w:tr w:rsidR="00E44BED" w:rsidRPr="00BF7C9F" w14:paraId="5BB24146" w14:textId="77777777">
        <w:tc>
          <w:tcPr>
            <w:tcW w:w="4428" w:type="dxa"/>
            <w:tcBorders>
              <w:top w:val="single" w:sz="4" w:space="0" w:color="auto"/>
              <w:left w:val="single" w:sz="4" w:space="0" w:color="auto"/>
              <w:bottom w:val="single" w:sz="4" w:space="0" w:color="auto"/>
              <w:right w:val="single" w:sz="4" w:space="0" w:color="auto"/>
            </w:tcBorders>
          </w:tcPr>
          <w:p w14:paraId="11D39796" w14:textId="77777777" w:rsidR="00E44BED" w:rsidRPr="00BF7C9F" w:rsidRDefault="00E44BED" w:rsidP="006B3217"/>
        </w:tc>
        <w:tc>
          <w:tcPr>
            <w:tcW w:w="1440" w:type="dxa"/>
            <w:tcBorders>
              <w:top w:val="single" w:sz="4" w:space="0" w:color="auto"/>
              <w:left w:val="single" w:sz="4" w:space="0" w:color="auto"/>
              <w:bottom w:val="single" w:sz="4" w:space="0" w:color="auto"/>
              <w:right w:val="single" w:sz="4" w:space="0" w:color="auto"/>
            </w:tcBorders>
          </w:tcPr>
          <w:p w14:paraId="7D6B1733" w14:textId="77777777" w:rsidR="00E44BED" w:rsidRPr="00BF7C9F" w:rsidRDefault="00E44BED" w:rsidP="006B3217"/>
        </w:tc>
        <w:tc>
          <w:tcPr>
            <w:tcW w:w="1260" w:type="dxa"/>
            <w:tcBorders>
              <w:top w:val="single" w:sz="4" w:space="0" w:color="auto"/>
              <w:left w:val="single" w:sz="4" w:space="0" w:color="auto"/>
              <w:bottom w:val="single" w:sz="4" w:space="0" w:color="auto"/>
              <w:right w:val="single" w:sz="4" w:space="0" w:color="auto"/>
            </w:tcBorders>
          </w:tcPr>
          <w:p w14:paraId="10660B32" w14:textId="77777777" w:rsidR="00E44BED" w:rsidRPr="00BF7C9F" w:rsidRDefault="00E44BED" w:rsidP="006B3217"/>
        </w:tc>
        <w:tc>
          <w:tcPr>
            <w:tcW w:w="1260" w:type="dxa"/>
            <w:tcBorders>
              <w:top w:val="single" w:sz="4" w:space="0" w:color="auto"/>
              <w:left w:val="single" w:sz="4" w:space="0" w:color="auto"/>
              <w:bottom w:val="single" w:sz="4" w:space="0" w:color="auto"/>
              <w:right w:val="single" w:sz="4" w:space="0" w:color="auto"/>
            </w:tcBorders>
          </w:tcPr>
          <w:p w14:paraId="35C846D2" w14:textId="77777777" w:rsidR="00E44BED" w:rsidRPr="00BF7C9F" w:rsidRDefault="00E44BED" w:rsidP="006B3217"/>
        </w:tc>
        <w:tc>
          <w:tcPr>
            <w:tcW w:w="1188" w:type="dxa"/>
            <w:tcBorders>
              <w:top w:val="single" w:sz="4" w:space="0" w:color="auto"/>
              <w:left w:val="single" w:sz="4" w:space="0" w:color="auto"/>
              <w:bottom w:val="single" w:sz="4" w:space="0" w:color="auto"/>
              <w:right w:val="single" w:sz="4" w:space="0" w:color="auto"/>
            </w:tcBorders>
          </w:tcPr>
          <w:p w14:paraId="5F51AEF8" w14:textId="77777777" w:rsidR="00E44BED" w:rsidRPr="00BF7C9F" w:rsidRDefault="00E44BED" w:rsidP="006B3217"/>
        </w:tc>
      </w:tr>
      <w:tr w:rsidR="00E44BED" w:rsidRPr="00BF7C9F" w14:paraId="1A696FBA" w14:textId="77777777">
        <w:tc>
          <w:tcPr>
            <w:tcW w:w="4428" w:type="dxa"/>
            <w:tcBorders>
              <w:top w:val="single" w:sz="4" w:space="0" w:color="auto"/>
              <w:left w:val="single" w:sz="4" w:space="0" w:color="auto"/>
              <w:bottom w:val="single" w:sz="4" w:space="0" w:color="auto"/>
              <w:right w:val="single" w:sz="4" w:space="0" w:color="auto"/>
            </w:tcBorders>
          </w:tcPr>
          <w:p w14:paraId="607F0AD2" w14:textId="77777777" w:rsidR="00E44BED" w:rsidRPr="00BF7C9F" w:rsidRDefault="00E44BED" w:rsidP="006B3217"/>
        </w:tc>
        <w:tc>
          <w:tcPr>
            <w:tcW w:w="1440" w:type="dxa"/>
            <w:tcBorders>
              <w:top w:val="single" w:sz="4" w:space="0" w:color="auto"/>
              <w:left w:val="single" w:sz="4" w:space="0" w:color="auto"/>
              <w:bottom w:val="single" w:sz="4" w:space="0" w:color="auto"/>
              <w:right w:val="single" w:sz="4" w:space="0" w:color="auto"/>
            </w:tcBorders>
          </w:tcPr>
          <w:p w14:paraId="04CF05D1" w14:textId="77777777" w:rsidR="00E44BED" w:rsidRPr="00BF7C9F" w:rsidRDefault="00E44BED" w:rsidP="006B3217"/>
        </w:tc>
        <w:tc>
          <w:tcPr>
            <w:tcW w:w="1260" w:type="dxa"/>
            <w:tcBorders>
              <w:top w:val="single" w:sz="4" w:space="0" w:color="auto"/>
              <w:left w:val="single" w:sz="4" w:space="0" w:color="auto"/>
              <w:bottom w:val="single" w:sz="4" w:space="0" w:color="auto"/>
              <w:right w:val="single" w:sz="4" w:space="0" w:color="auto"/>
            </w:tcBorders>
          </w:tcPr>
          <w:p w14:paraId="151EC924" w14:textId="77777777" w:rsidR="00E44BED" w:rsidRPr="00BF7C9F" w:rsidRDefault="00E44BED" w:rsidP="006B3217"/>
        </w:tc>
        <w:tc>
          <w:tcPr>
            <w:tcW w:w="1260" w:type="dxa"/>
            <w:tcBorders>
              <w:top w:val="single" w:sz="4" w:space="0" w:color="auto"/>
              <w:left w:val="single" w:sz="4" w:space="0" w:color="auto"/>
              <w:bottom w:val="single" w:sz="4" w:space="0" w:color="auto"/>
              <w:right w:val="single" w:sz="4" w:space="0" w:color="auto"/>
            </w:tcBorders>
          </w:tcPr>
          <w:p w14:paraId="591735FB" w14:textId="77777777" w:rsidR="00E44BED" w:rsidRPr="00BF7C9F" w:rsidRDefault="00E44BED" w:rsidP="006B3217"/>
        </w:tc>
        <w:tc>
          <w:tcPr>
            <w:tcW w:w="1188" w:type="dxa"/>
            <w:tcBorders>
              <w:top w:val="single" w:sz="4" w:space="0" w:color="auto"/>
              <w:left w:val="single" w:sz="4" w:space="0" w:color="auto"/>
              <w:bottom w:val="single" w:sz="4" w:space="0" w:color="auto"/>
              <w:right w:val="single" w:sz="4" w:space="0" w:color="auto"/>
            </w:tcBorders>
          </w:tcPr>
          <w:p w14:paraId="6A7EB818" w14:textId="77777777" w:rsidR="00E44BED" w:rsidRPr="00BF7C9F" w:rsidRDefault="00E44BED" w:rsidP="006B3217"/>
        </w:tc>
      </w:tr>
      <w:tr w:rsidR="00E44BED" w:rsidRPr="00BF7C9F" w14:paraId="752ECCD1" w14:textId="77777777">
        <w:tc>
          <w:tcPr>
            <w:tcW w:w="4428" w:type="dxa"/>
            <w:tcBorders>
              <w:top w:val="single" w:sz="4" w:space="0" w:color="auto"/>
              <w:left w:val="single" w:sz="4" w:space="0" w:color="auto"/>
              <w:bottom w:val="single" w:sz="4" w:space="0" w:color="auto"/>
              <w:right w:val="single" w:sz="4" w:space="0" w:color="auto"/>
            </w:tcBorders>
          </w:tcPr>
          <w:p w14:paraId="59EFE179" w14:textId="77777777" w:rsidR="00E44BED" w:rsidRPr="00BF7C9F" w:rsidRDefault="00E44BED" w:rsidP="006B3217"/>
        </w:tc>
        <w:tc>
          <w:tcPr>
            <w:tcW w:w="1440" w:type="dxa"/>
            <w:tcBorders>
              <w:top w:val="single" w:sz="4" w:space="0" w:color="auto"/>
              <w:left w:val="single" w:sz="4" w:space="0" w:color="auto"/>
              <w:bottom w:val="single" w:sz="4" w:space="0" w:color="auto"/>
              <w:right w:val="single" w:sz="4" w:space="0" w:color="auto"/>
            </w:tcBorders>
          </w:tcPr>
          <w:p w14:paraId="62A9D3EB" w14:textId="77777777" w:rsidR="00E44BED" w:rsidRPr="00BF7C9F" w:rsidRDefault="00E44BED" w:rsidP="006B3217"/>
        </w:tc>
        <w:tc>
          <w:tcPr>
            <w:tcW w:w="1260" w:type="dxa"/>
            <w:tcBorders>
              <w:top w:val="single" w:sz="4" w:space="0" w:color="auto"/>
              <w:left w:val="single" w:sz="4" w:space="0" w:color="auto"/>
              <w:bottom w:val="single" w:sz="4" w:space="0" w:color="auto"/>
              <w:right w:val="single" w:sz="4" w:space="0" w:color="auto"/>
            </w:tcBorders>
          </w:tcPr>
          <w:p w14:paraId="2833CCF8" w14:textId="77777777" w:rsidR="00E44BED" w:rsidRPr="00BF7C9F" w:rsidRDefault="00E44BED" w:rsidP="006B3217"/>
        </w:tc>
        <w:tc>
          <w:tcPr>
            <w:tcW w:w="1260" w:type="dxa"/>
            <w:tcBorders>
              <w:top w:val="single" w:sz="4" w:space="0" w:color="auto"/>
              <w:left w:val="single" w:sz="4" w:space="0" w:color="auto"/>
              <w:bottom w:val="single" w:sz="4" w:space="0" w:color="auto"/>
              <w:right w:val="single" w:sz="4" w:space="0" w:color="auto"/>
            </w:tcBorders>
          </w:tcPr>
          <w:p w14:paraId="664AFD77" w14:textId="77777777" w:rsidR="00E44BED" w:rsidRPr="00BF7C9F" w:rsidRDefault="00E44BED" w:rsidP="006B3217"/>
        </w:tc>
        <w:tc>
          <w:tcPr>
            <w:tcW w:w="1188" w:type="dxa"/>
            <w:tcBorders>
              <w:top w:val="single" w:sz="4" w:space="0" w:color="auto"/>
              <w:left w:val="single" w:sz="4" w:space="0" w:color="auto"/>
              <w:bottom w:val="single" w:sz="4" w:space="0" w:color="auto"/>
              <w:right w:val="single" w:sz="4" w:space="0" w:color="auto"/>
            </w:tcBorders>
          </w:tcPr>
          <w:p w14:paraId="65EAA0FC" w14:textId="77777777" w:rsidR="00E44BED" w:rsidRPr="00BF7C9F" w:rsidRDefault="00E44BED" w:rsidP="006B3217"/>
        </w:tc>
      </w:tr>
      <w:tr w:rsidR="00E44BED" w:rsidRPr="00BF7C9F" w14:paraId="4B49D462" w14:textId="77777777">
        <w:tc>
          <w:tcPr>
            <w:tcW w:w="4428" w:type="dxa"/>
            <w:tcBorders>
              <w:top w:val="single" w:sz="4" w:space="0" w:color="auto"/>
              <w:left w:val="single" w:sz="4" w:space="0" w:color="auto"/>
              <w:bottom w:val="single" w:sz="4" w:space="0" w:color="auto"/>
              <w:right w:val="single" w:sz="4" w:space="0" w:color="auto"/>
            </w:tcBorders>
          </w:tcPr>
          <w:p w14:paraId="1F7475FF" w14:textId="77777777" w:rsidR="00E44BED" w:rsidRPr="00BF7C9F" w:rsidRDefault="00E44BED" w:rsidP="006B3217">
            <w:r w:rsidRPr="00BF7C9F">
              <w:t>Total</w:t>
            </w:r>
          </w:p>
        </w:tc>
        <w:tc>
          <w:tcPr>
            <w:tcW w:w="1440" w:type="dxa"/>
            <w:tcBorders>
              <w:top w:val="single" w:sz="4" w:space="0" w:color="auto"/>
              <w:left w:val="single" w:sz="4" w:space="0" w:color="auto"/>
              <w:bottom w:val="single" w:sz="4" w:space="0" w:color="auto"/>
              <w:right w:val="single" w:sz="4" w:space="0" w:color="auto"/>
            </w:tcBorders>
          </w:tcPr>
          <w:p w14:paraId="51DF8C15" w14:textId="77777777" w:rsidR="00E44BED" w:rsidRPr="00BF7C9F" w:rsidRDefault="00E44BED" w:rsidP="006B3217"/>
        </w:tc>
        <w:tc>
          <w:tcPr>
            <w:tcW w:w="1260" w:type="dxa"/>
            <w:tcBorders>
              <w:top w:val="single" w:sz="4" w:space="0" w:color="auto"/>
              <w:left w:val="single" w:sz="4" w:space="0" w:color="auto"/>
              <w:bottom w:val="single" w:sz="4" w:space="0" w:color="auto"/>
              <w:right w:val="single" w:sz="4" w:space="0" w:color="auto"/>
            </w:tcBorders>
          </w:tcPr>
          <w:p w14:paraId="080DD04F" w14:textId="77777777" w:rsidR="00E44BED" w:rsidRPr="00BF7C9F" w:rsidRDefault="00E44BED" w:rsidP="006B3217"/>
        </w:tc>
        <w:tc>
          <w:tcPr>
            <w:tcW w:w="2448" w:type="dxa"/>
            <w:gridSpan w:val="2"/>
            <w:tcBorders>
              <w:top w:val="single" w:sz="4" w:space="0" w:color="auto"/>
              <w:left w:val="single" w:sz="4" w:space="0" w:color="auto"/>
              <w:bottom w:val="single" w:sz="4" w:space="0" w:color="auto"/>
              <w:right w:val="single" w:sz="4" w:space="0" w:color="auto"/>
            </w:tcBorders>
          </w:tcPr>
          <w:p w14:paraId="14FD0F8A" w14:textId="77777777" w:rsidR="00E44BED" w:rsidRPr="00BF7C9F" w:rsidRDefault="00E44BED" w:rsidP="006B3217"/>
        </w:tc>
      </w:tr>
    </w:tbl>
    <w:p w14:paraId="6A6596BB" w14:textId="77777777" w:rsidR="00C01184" w:rsidRDefault="00C01184" w:rsidP="00C01184"/>
    <w:p w14:paraId="565469AF" w14:textId="77777777" w:rsidR="004D4291" w:rsidRPr="00BF7C9F" w:rsidRDefault="00C01184" w:rsidP="00C01184">
      <w:r>
        <w:t>The project expenses table should have a fairly complete list of all significant parts. Smaller parts, like nuts and bolts, can be grouped into “misc hardware” or similar category.</w:t>
      </w:r>
    </w:p>
    <w:p w14:paraId="7F675209" w14:textId="77777777" w:rsidR="00BB3B59" w:rsidRDefault="004D4291" w:rsidP="006B3217">
      <w:pPr>
        <w:pStyle w:val="Heading1"/>
      </w:pPr>
      <w:r w:rsidRPr="00BF7C9F">
        <w:br w:type="page"/>
      </w:r>
      <w:bookmarkStart w:id="102" w:name="_Toc286747653"/>
      <w:r w:rsidR="00BB3B59">
        <w:lastRenderedPageBreak/>
        <w:t>Appendix E: Team Members and Their Contributions</w:t>
      </w:r>
      <w:bookmarkEnd w:id="102"/>
    </w:p>
    <w:p w14:paraId="39C31FF3" w14:textId="77777777" w:rsidR="00BB3B59" w:rsidRDefault="00BB3B59" w:rsidP="006B3217">
      <w:r w:rsidRPr="00B36E31">
        <w:t xml:space="preserve">To Do: Include a </w:t>
      </w:r>
      <w:r>
        <w:t xml:space="preserve">subsection for each of your team members. Each team member is to write their own subsection describing / detailing their </w:t>
      </w:r>
      <w:r w:rsidR="00F41750">
        <w:t xml:space="preserve">technical and other </w:t>
      </w:r>
      <w:r>
        <w:t>contributions to the project.</w:t>
      </w:r>
    </w:p>
    <w:p w14:paraId="0DAD90B6" w14:textId="77777777" w:rsidR="001A02E5" w:rsidRDefault="001A02E5" w:rsidP="006B3217"/>
    <w:p w14:paraId="56954B04" w14:textId="77777777" w:rsidR="001A02E5" w:rsidRDefault="001A02E5" w:rsidP="006B3217">
      <w:r>
        <w:t>Omit subsections for teams with fewer members.</w:t>
      </w:r>
    </w:p>
    <w:p w14:paraId="386BBB6F" w14:textId="77777777" w:rsidR="00BB3B59" w:rsidRDefault="00BB3B59" w:rsidP="006B3217">
      <w:pPr>
        <w:pStyle w:val="Heading2"/>
      </w:pPr>
      <w:bookmarkStart w:id="103" w:name="_Toc286747654"/>
      <w:r>
        <w:t>Team Member 1</w:t>
      </w:r>
      <w:bookmarkEnd w:id="103"/>
    </w:p>
    <w:p w14:paraId="18026925" w14:textId="77777777" w:rsidR="001A02E5" w:rsidRDefault="001A02E5" w:rsidP="001A02E5">
      <w:pPr>
        <w:pStyle w:val="Heading2"/>
      </w:pPr>
      <w:bookmarkStart w:id="104" w:name="_Toc286747655"/>
      <w:r>
        <w:t>Team Member 2</w:t>
      </w:r>
      <w:bookmarkEnd w:id="104"/>
    </w:p>
    <w:p w14:paraId="2F885F6C" w14:textId="77777777" w:rsidR="001A02E5" w:rsidRDefault="001A02E5" w:rsidP="001A02E5">
      <w:pPr>
        <w:pStyle w:val="Heading2"/>
      </w:pPr>
      <w:bookmarkStart w:id="105" w:name="_Toc286747656"/>
      <w:r>
        <w:t>Team Member 3</w:t>
      </w:r>
      <w:bookmarkEnd w:id="105"/>
    </w:p>
    <w:p w14:paraId="1DC187CE" w14:textId="77777777" w:rsidR="001A02E5" w:rsidRDefault="001A02E5" w:rsidP="001A02E5">
      <w:pPr>
        <w:pStyle w:val="Heading2"/>
      </w:pPr>
      <w:bookmarkStart w:id="106" w:name="_Toc286747657"/>
      <w:r>
        <w:t>Team Member 4</w:t>
      </w:r>
      <w:bookmarkEnd w:id="106"/>
    </w:p>
    <w:p w14:paraId="2483ADF3" w14:textId="77777777" w:rsidR="001A02E5" w:rsidRDefault="001A02E5" w:rsidP="001A02E5">
      <w:pPr>
        <w:pStyle w:val="Heading2"/>
      </w:pPr>
      <w:bookmarkStart w:id="107" w:name="_Toc286747658"/>
      <w:r>
        <w:t>Team Member 5</w:t>
      </w:r>
      <w:bookmarkEnd w:id="107"/>
    </w:p>
    <w:p w14:paraId="6AB4FB06" w14:textId="77777777" w:rsidR="001A02E5" w:rsidRDefault="001A02E5" w:rsidP="001A02E5">
      <w:pPr>
        <w:pStyle w:val="Heading2"/>
      </w:pPr>
      <w:bookmarkStart w:id="108" w:name="_Toc286747659"/>
      <w:r>
        <w:t>Team Member 6</w:t>
      </w:r>
      <w:bookmarkEnd w:id="108"/>
    </w:p>
    <w:p w14:paraId="3C0EF46A" w14:textId="77777777" w:rsidR="001A02E5" w:rsidRDefault="001A02E5" w:rsidP="001A02E5">
      <w:pPr>
        <w:pStyle w:val="Heading2"/>
      </w:pPr>
      <w:bookmarkStart w:id="109" w:name="_Toc286747660"/>
      <w:r>
        <w:t>Team Member 7</w:t>
      </w:r>
      <w:bookmarkEnd w:id="109"/>
    </w:p>
    <w:p w14:paraId="24C35B2E" w14:textId="77777777" w:rsidR="001A02E5" w:rsidRPr="001A02E5" w:rsidRDefault="001A02E5" w:rsidP="001A02E5"/>
    <w:p w14:paraId="758DB0ED" w14:textId="77777777" w:rsidR="00B36E31" w:rsidRDefault="00BB3B59" w:rsidP="006B3217">
      <w:pPr>
        <w:pStyle w:val="Heading1"/>
      </w:pPr>
      <w:r w:rsidRPr="00B36E31">
        <w:br w:type="page"/>
      </w:r>
      <w:bookmarkStart w:id="110" w:name="_Toc286747661"/>
      <w:r>
        <w:lastRenderedPageBreak/>
        <w:t>Appendix F</w:t>
      </w:r>
      <w:r w:rsidR="00B36E31">
        <w:t>: Statement of Work</w:t>
      </w:r>
      <w:bookmarkEnd w:id="110"/>
    </w:p>
    <w:p w14:paraId="57C95D4C" w14:textId="77777777" w:rsidR="001A02E5" w:rsidRDefault="001A02E5" w:rsidP="006B3217"/>
    <w:p w14:paraId="630D0759" w14:textId="77777777" w:rsidR="00B36E31" w:rsidRDefault="00B36E31" w:rsidP="006B3217">
      <w:r w:rsidRPr="00B36E31">
        <w:t>To Do: Include a copy of your team’s statement of work.</w:t>
      </w:r>
      <w:r w:rsidR="00C20D90">
        <w:t xml:space="preserve"> This helps future readers to understand the scope of your project as initially planned.</w:t>
      </w:r>
    </w:p>
    <w:p w14:paraId="05DFB9E7" w14:textId="77777777" w:rsidR="00DA60FF" w:rsidRDefault="00DA60FF" w:rsidP="006B3217"/>
    <w:p w14:paraId="72EB7ADA" w14:textId="77777777" w:rsidR="00DA60FF" w:rsidRDefault="00DA60FF">
      <w:pPr>
        <w:jc w:val="left"/>
        <w:rPr>
          <w:b/>
          <w:bCs/>
          <w:kern w:val="32"/>
          <w:sz w:val="32"/>
          <w:szCs w:val="32"/>
        </w:rPr>
      </w:pPr>
      <w:bookmarkStart w:id="111" w:name="_Toc286747663"/>
      <w:r>
        <w:br w:type="page"/>
      </w:r>
    </w:p>
    <w:p w14:paraId="4ED4F647" w14:textId="77777777" w:rsidR="00B91229" w:rsidRPr="00BF7C9F" w:rsidRDefault="00B91229" w:rsidP="00B91229">
      <w:pPr>
        <w:pStyle w:val="Heading1"/>
      </w:pPr>
      <w:r w:rsidRPr="00BF7C9F">
        <w:lastRenderedPageBreak/>
        <w:t xml:space="preserve">Appendix </w:t>
      </w:r>
      <w:r>
        <w:t>G</w:t>
      </w:r>
      <w:r w:rsidRPr="00BF7C9F">
        <w:t xml:space="preserve">: </w:t>
      </w:r>
      <w:r w:rsidR="00B02DE5">
        <w:t xml:space="preserve">Professional Development - </w:t>
      </w:r>
      <w:r>
        <w:t>Lessons Learned</w:t>
      </w:r>
    </w:p>
    <w:p w14:paraId="5AF8F003" w14:textId="77777777" w:rsidR="00B91229" w:rsidRDefault="00B91229" w:rsidP="00B91229"/>
    <w:p w14:paraId="1B1C8459" w14:textId="77777777" w:rsidR="000822D9" w:rsidRDefault="000822D9" w:rsidP="000822D9">
      <w:r w:rsidRPr="00094479">
        <w:t xml:space="preserve">To Do: </w:t>
      </w:r>
      <w:r w:rsidR="008B1906">
        <w:t>From a professional development viewpoint, s</w:t>
      </w:r>
      <w:r w:rsidRPr="00094479">
        <w:t xml:space="preserve">ummarize your </w:t>
      </w:r>
      <w:r>
        <w:t>lessons learned from the team project experience and how your project planning and execution was impacted by those lessons. What did you plan to do differently? How did that work out? To what extent was that successful for the team? For things that did not work, offer reasons why they did not and what might have been done to avoid / prevent / fix those.</w:t>
      </w:r>
    </w:p>
    <w:p w14:paraId="300E1B55" w14:textId="77777777" w:rsidR="000822D9" w:rsidRDefault="000822D9" w:rsidP="000822D9"/>
    <w:p w14:paraId="283B4CEB" w14:textId="6A169449" w:rsidR="000822D9" w:rsidRDefault="000822D9" w:rsidP="000822D9">
      <w:r>
        <w:t>Be sure to include comments for the professional development</w:t>
      </w:r>
      <w:r w:rsidR="00B02DE5">
        <w:t xml:space="preserve">, project planning, and </w:t>
      </w:r>
      <w:r>
        <w:t>teamwork aspects of the project</w:t>
      </w:r>
      <w:r w:rsidR="00B02DE5">
        <w:t xml:space="preserve"> not the technical ones</w:t>
      </w:r>
      <w:r>
        <w:t>.</w:t>
      </w:r>
    </w:p>
    <w:p w14:paraId="0602A054" w14:textId="77777777" w:rsidR="000822D9" w:rsidRDefault="000822D9" w:rsidP="000822D9"/>
    <w:p w14:paraId="2DCD5889" w14:textId="77777777" w:rsidR="000822D9" w:rsidRDefault="000822D9" w:rsidP="000822D9">
      <w:r>
        <w:t>One approach for reflecting on this is to use the “KPT” approach:</w:t>
      </w:r>
    </w:p>
    <w:p w14:paraId="39CA4514" w14:textId="77777777" w:rsidR="000822D9" w:rsidRDefault="000822D9" w:rsidP="000822D9">
      <w:pPr>
        <w:pStyle w:val="ListParagraph"/>
        <w:numPr>
          <w:ilvl w:val="0"/>
          <w:numId w:val="25"/>
        </w:numPr>
      </w:pPr>
      <w:r>
        <w:t>K – Keep – these things worked and you would use/do them again</w:t>
      </w:r>
    </w:p>
    <w:p w14:paraId="1FC8EAC8" w14:textId="77777777" w:rsidR="000822D9" w:rsidRDefault="000822D9" w:rsidP="000822D9">
      <w:pPr>
        <w:pStyle w:val="ListParagraph"/>
        <w:numPr>
          <w:ilvl w:val="0"/>
          <w:numId w:val="25"/>
        </w:numPr>
      </w:pPr>
      <w:r>
        <w:t>P – Problem – these things did not work out well and might be avoided in the future</w:t>
      </w:r>
    </w:p>
    <w:p w14:paraId="79E3BE50" w14:textId="77777777" w:rsidR="00B91229" w:rsidRDefault="000822D9" w:rsidP="00B91229">
      <w:pPr>
        <w:pStyle w:val="ListParagraph"/>
        <w:numPr>
          <w:ilvl w:val="0"/>
          <w:numId w:val="25"/>
        </w:numPr>
      </w:pPr>
      <w:r>
        <w:t>T – Try – these things may be worth attempting in the future</w:t>
      </w:r>
    </w:p>
    <w:p w14:paraId="31090417" w14:textId="77777777" w:rsidR="00DA60FF" w:rsidRDefault="00DA60FF">
      <w:pPr>
        <w:jc w:val="left"/>
        <w:rPr>
          <w:b/>
          <w:bCs/>
          <w:kern w:val="32"/>
          <w:sz w:val="32"/>
          <w:szCs w:val="32"/>
        </w:rPr>
      </w:pPr>
      <w:r>
        <w:br w:type="page"/>
      </w:r>
    </w:p>
    <w:p w14:paraId="41EEB81A" w14:textId="77777777" w:rsidR="00A73114" w:rsidRPr="00BF7C9F" w:rsidRDefault="004D4291" w:rsidP="00B91229">
      <w:pPr>
        <w:pStyle w:val="Heading1"/>
      </w:pPr>
      <w:r w:rsidRPr="00BF7C9F">
        <w:lastRenderedPageBreak/>
        <w:t xml:space="preserve">Appendix </w:t>
      </w:r>
      <w:r w:rsidR="00B91229">
        <w:t>H</w:t>
      </w:r>
      <w:r w:rsidR="00A73114" w:rsidRPr="00BF7C9F">
        <w:t>: User Manual</w:t>
      </w:r>
      <w:bookmarkEnd w:id="111"/>
    </w:p>
    <w:p w14:paraId="7E199DCD" w14:textId="77777777" w:rsidR="001A02E5" w:rsidRDefault="001A02E5" w:rsidP="006B3217"/>
    <w:p w14:paraId="37C7B1F1" w14:textId="77777777" w:rsidR="004D4291" w:rsidRPr="00BF7C9F" w:rsidRDefault="00A73114" w:rsidP="006B3217">
      <w:r w:rsidRPr="00BF7C9F">
        <w:t xml:space="preserve">To Do: Present the procedure to operate your prototype. </w:t>
      </w:r>
      <w:r w:rsidR="004D4291" w:rsidRPr="00BF7C9F">
        <w:t xml:space="preserve">Assume that the reader is not one of your instructors </w:t>
      </w:r>
      <w:r w:rsidR="00FF514B" w:rsidRPr="00BF7C9F">
        <w:t>or</w:t>
      </w:r>
      <w:r w:rsidR="004D4291" w:rsidRPr="00BF7C9F">
        <w:t xml:space="preserve"> part of your team and has never seen the device operated.</w:t>
      </w:r>
    </w:p>
    <w:p w14:paraId="030236C2" w14:textId="77777777" w:rsidR="004D4291" w:rsidRPr="00BF7C9F" w:rsidRDefault="004D4291" w:rsidP="006B3217"/>
    <w:p w14:paraId="06FB598B" w14:textId="77777777" w:rsidR="00A73114" w:rsidRPr="00BF7C9F" w:rsidRDefault="00094479" w:rsidP="006B3217">
      <w:r w:rsidRPr="00094479">
        <w:t>Make sure to include all safety related instructions.</w:t>
      </w:r>
    </w:p>
    <w:p w14:paraId="73A6CB4A" w14:textId="77777777" w:rsidR="00E44BED" w:rsidRPr="00BF7C9F" w:rsidRDefault="00E44BED" w:rsidP="001A02E5">
      <w:pPr>
        <w:pStyle w:val="Heading1"/>
        <w:numPr>
          <w:ilvl w:val="0"/>
          <w:numId w:val="0"/>
        </w:numPr>
        <w:ind w:left="432" w:hanging="432"/>
      </w:pPr>
    </w:p>
    <w:sectPr w:rsidR="00E44BED" w:rsidRPr="00BF7C9F" w:rsidSect="002A71C0">
      <w:footerReference w:type="first" r:id="rId25"/>
      <w:pgSz w:w="12240" w:h="15840" w:code="1"/>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Mark Anderson" w:date="2018-10-26T09:20:00Z" w:initials="MJA">
    <w:p w14:paraId="7466E93E" w14:textId="77777777" w:rsidR="00FB7518" w:rsidRDefault="00FB7518">
      <w:pPr>
        <w:pStyle w:val="CommentText"/>
      </w:pPr>
      <w:r>
        <w:rPr>
          <w:rStyle w:val="CommentReference"/>
        </w:rPr>
        <w:annotationRef/>
      </w:r>
      <w:r>
        <w:t>KEEP this paragraph to introduce your table!</w:t>
      </w:r>
    </w:p>
  </w:comment>
  <w:comment w:id="25" w:author="Mark Anderson" w:date="2018-10-29T09:19:00Z" w:initials="MA">
    <w:p w14:paraId="2287AEFD" w14:textId="09F3CBF3" w:rsidR="003E3CD1" w:rsidRDefault="003E3CD1">
      <w:pPr>
        <w:pStyle w:val="CommentText"/>
      </w:pPr>
      <w:r>
        <w:rPr>
          <w:rStyle w:val="CommentReference"/>
        </w:rPr>
        <w:annotationRef/>
      </w:r>
      <w:r>
        <w:t xml:space="preserve">Enter Yes or No for each area in this column as to whether there is a direct impact. </w:t>
      </w:r>
    </w:p>
    <w:p w14:paraId="68E3D290" w14:textId="77777777" w:rsidR="003E3CD1" w:rsidRDefault="003E3CD1">
      <w:pPr>
        <w:pStyle w:val="CommentText"/>
      </w:pPr>
    </w:p>
    <w:p w14:paraId="56A4075E" w14:textId="7A261885" w:rsidR="003E3CD1" w:rsidRDefault="003E3CD1">
      <w:pPr>
        <w:pStyle w:val="CommentText"/>
      </w:pPr>
      <w:r>
        <w:t>Note that your grade is not affected by your answers here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66E93E" w15:done="0"/>
  <w15:commentEx w15:paraId="56A4075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AA1E4C" w14:textId="77777777" w:rsidR="00A9023F" w:rsidRDefault="00A9023F" w:rsidP="006B3217">
      <w:r>
        <w:separator/>
      </w:r>
    </w:p>
  </w:endnote>
  <w:endnote w:type="continuationSeparator" w:id="0">
    <w:p w14:paraId="60508B60" w14:textId="77777777" w:rsidR="00A9023F" w:rsidRDefault="00A9023F" w:rsidP="006B3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7B1E9F" w14:textId="53EF869A" w:rsidR="00FB7518" w:rsidRDefault="00FB7518" w:rsidP="000779C7">
    <w:pPr>
      <w:pStyle w:val="Footer"/>
      <w:tabs>
        <w:tab w:val="left" w:pos="4286"/>
      </w:tabs>
      <w:rPr>
        <w:noProof/>
      </w:rPr>
    </w:pPr>
    <w:r>
      <w:t>Rensselaer Polytechnic Institute</w:t>
    </w:r>
    <w:r>
      <w:tab/>
    </w:r>
    <w:r>
      <w:tab/>
    </w:r>
    <w:r>
      <w:fldChar w:fldCharType="begin"/>
    </w:r>
    <w:r>
      <w:instrText xml:space="preserve"> PAGE   \* MERGEFORMAT </w:instrText>
    </w:r>
    <w:r>
      <w:fldChar w:fldCharType="separate"/>
    </w:r>
    <w:r w:rsidR="001F4584">
      <w:rPr>
        <w:noProof/>
      </w:rPr>
      <w:t>16</w:t>
    </w:r>
    <w:r>
      <w:rPr>
        <w:noProof/>
      </w:rPr>
      <w:fldChar w:fldCharType="end"/>
    </w:r>
  </w:p>
  <w:p w14:paraId="7552819D" w14:textId="77777777" w:rsidR="00FB7518" w:rsidRDefault="00FB7518" w:rsidP="000779C7">
    <w:pPr>
      <w:pStyle w:val="Footer"/>
      <w:tabs>
        <w:tab w:val="left" w:pos="4286"/>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5DD2E" w14:textId="77777777" w:rsidR="00FB7518" w:rsidRDefault="00FB7518" w:rsidP="002A71C0">
    <w:pPr>
      <w:pStyle w:val="Footer"/>
      <w:tabs>
        <w:tab w:val="left" w:pos="4286"/>
      </w:tabs>
    </w:pPr>
    <w:r>
      <w:t>Rensselaer Polytechnic Institute</w:t>
    </w:r>
    <w:r>
      <w:tab/>
    </w:r>
    <w:r>
      <w:tab/>
    </w:r>
  </w:p>
  <w:p w14:paraId="6C82FCC2" w14:textId="77777777" w:rsidR="00FB7518" w:rsidRDefault="00FB7518" w:rsidP="006B321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E0037A" w14:textId="078E1BB9" w:rsidR="00FB7518" w:rsidRDefault="00FB7518" w:rsidP="002A71C0">
    <w:pPr>
      <w:pStyle w:val="Footer"/>
      <w:tabs>
        <w:tab w:val="left" w:pos="4286"/>
      </w:tabs>
    </w:pPr>
    <w:r>
      <w:t>Rensselaer Polytechnic Institute</w:t>
    </w:r>
    <w:r>
      <w:tab/>
    </w:r>
    <w:r>
      <w:tab/>
    </w:r>
    <w:r>
      <w:fldChar w:fldCharType="begin"/>
    </w:r>
    <w:r>
      <w:instrText xml:space="preserve"> PAGE   \* MERGEFORMAT </w:instrText>
    </w:r>
    <w:r>
      <w:fldChar w:fldCharType="separate"/>
    </w:r>
    <w:r w:rsidR="001F4584">
      <w:rPr>
        <w:noProof/>
      </w:rPr>
      <w:t>iii</w:t>
    </w:r>
    <w:r>
      <w:rPr>
        <w:noProof/>
      </w:rPr>
      <w:fldChar w:fldCharType="end"/>
    </w:r>
  </w:p>
  <w:p w14:paraId="4CF22BF9" w14:textId="77777777" w:rsidR="00FB7518" w:rsidRDefault="00FB7518" w:rsidP="006B321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4E64F" w14:textId="0C7E577A" w:rsidR="00FB7518" w:rsidRDefault="00FB7518" w:rsidP="002A71C0">
    <w:pPr>
      <w:pStyle w:val="Footer"/>
      <w:tabs>
        <w:tab w:val="left" w:pos="4286"/>
      </w:tabs>
    </w:pPr>
    <w:r>
      <w:t>Rensselaer Polytechnic Institute</w:t>
    </w:r>
    <w:r>
      <w:tab/>
    </w:r>
    <w:r>
      <w:tab/>
    </w:r>
    <w:r>
      <w:fldChar w:fldCharType="begin"/>
    </w:r>
    <w:r>
      <w:instrText xml:space="preserve"> PAGE   \* MERGEFORMAT </w:instrText>
    </w:r>
    <w:r>
      <w:fldChar w:fldCharType="separate"/>
    </w:r>
    <w:r w:rsidR="004B0A88">
      <w:rPr>
        <w:noProof/>
      </w:rPr>
      <w:t>1</w:t>
    </w:r>
    <w:r>
      <w:rPr>
        <w:noProof/>
      </w:rPr>
      <w:fldChar w:fldCharType="end"/>
    </w:r>
  </w:p>
  <w:p w14:paraId="57E43DB7" w14:textId="77777777" w:rsidR="00FB7518" w:rsidRDefault="00FB7518" w:rsidP="006B321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60764D" w14:textId="77777777" w:rsidR="00A9023F" w:rsidRDefault="00A9023F" w:rsidP="006B3217">
      <w:r>
        <w:separator/>
      </w:r>
    </w:p>
  </w:footnote>
  <w:footnote w:type="continuationSeparator" w:id="0">
    <w:p w14:paraId="49329E9D" w14:textId="77777777" w:rsidR="00A9023F" w:rsidRDefault="00A9023F" w:rsidP="006B321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36B8F"/>
    <w:multiLevelType w:val="hybridMultilevel"/>
    <w:tmpl w:val="2102B672"/>
    <w:lvl w:ilvl="0" w:tplc="FFFFFFFF">
      <w:start w:val="1"/>
      <w:numFmt w:val="bullet"/>
      <w:lvlText w:val=""/>
      <w:lvlJc w:val="left"/>
      <w:pPr>
        <w:tabs>
          <w:tab w:val="num" w:pos="1080"/>
        </w:tabs>
        <w:ind w:left="1080" w:hanging="360"/>
      </w:pPr>
      <w:rPr>
        <w:rFonts w:ascii="Symbol" w:hAnsi="Symbol" w:cs="Symbol"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cs="Wingdings" w:hint="default"/>
      </w:rPr>
    </w:lvl>
    <w:lvl w:ilvl="3" w:tplc="FFFFFFFF">
      <w:start w:val="1"/>
      <w:numFmt w:val="bullet"/>
      <w:lvlText w:val=""/>
      <w:lvlJc w:val="left"/>
      <w:pPr>
        <w:tabs>
          <w:tab w:val="num" w:pos="3240"/>
        </w:tabs>
        <w:ind w:left="3240" w:hanging="360"/>
      </w:pPr>
      <w:rPr>
        <w:rFonts w:ascii="Symbol" w:hAnsi="Symbol" w:cs="Symbol" w:hint="default"/>
      </w:rPr>
    </w:lvl>
    <w:lvl w:ilvl="4" w:tplc="FFFFFFFF">
      <w:start w:val="1"/>
      <w:numFmt w:val="bullet"/>
      <w:lvlText w:val="o"/>
      <w:lvlJc w:val="left"/>
      <w:pPr>
        <w:tabs>
          <w:tab w:val="num" w:pos="3960"/>
        </w:tabs>
        <w:ind w:left="3960" w:hanging="360"/>
      </w:pPr>
      <w:rPr>
        <w:rFonts w:ascii="Courier New" w:hAnsi="Courier New" w:cs="Courier New" w:hint="default"/>
      </w:rPr>
    </w:lvl>
    <w:lvl w:ilvl="5" w:tplc="FFFFFFFF">
      <w:start w:val="1"/>
      <w:numFmt w:val="bullet"/>
      <w:lvlText w:val=""/>
      <w:lvlJc w:val="left"/>
      <w:pPr>
        <w:tabs>
          <w:tab w:val="num" w:pos="4680"/>
        </w:tabs>
        <w:ind w:left="4680" w:hanging="360"/>
      </w:pPr>
      <w:rPr>
        <w:rFonts w:ascii="Wingdings" w:hAnsi="Wingdings" w:cs="Wingdings" w:hint="default"/>
      </w:rPr>
    </w:lvl>
    <w:lvl w:ilvl="6" w:tplc="FFFFFFFF">
      <w:start w:val="1"/>
      <w:numFmt w:val="bullet"/>
      <w:lvlText w:val=""/>
      <w:lvlJc w:val="left"/>
      <w:pPr>
        <w:tabs>
          <w:tab w:val="num" w:pos="5400"/>
        </w:tabs>
        <w:ind w:left="5400" w:hanging="360"/>
      </w:pPr>
      <w:rPr>
        <w:rFonts w:ascii="Symbol" w:hAnsi="Symbol" w:cs="Symbol" w:hint="default"/>
      </w:rPr>
    </w:lvl>
    <w:lvl w:ilvl="7" w:tplc="FFFFFFFF">
      <w:start w:val="1"/>
      <w:numFmt w:val="bullet"/>
      <w:lvlText w:val="o"/>
      <w:lvlJc w:val="left"/>
      <w:pPr>
        <w:tabs>
          <w:tab w:val="num" w:pos="6120"/>
        </w:tabs>
        <w:ind w:left="6120" w:hanging="360"/>
      </w:pPr>
      <w:rPr>
        <w:rFonts w:ascii="Courier New" w:hAnsi="Courier New" w:cs="Courier New" w:hint="default"/>
      </w:rPr>
    </w:lvl>
    <w:lvl w:ilvl="8" w:tplc="FFFFFFFF">
      <w:start w:val="1"/>
      <w:numFmt w:val="bullet"/>
      <w:lvlText w:val=""/>
      <w:lvlJc w:val="left"/>
      <w:pPr>
        <w:tabs>
          <w:tab w:val="num" w:pos="6840"/>
        </w:tabs>
        <w:ind w:left="6840" w:hanging="360"/>
      </w:pPr>
      <w:rPr>
        <w:rFonts w:ascii="Wingdings" w:hAnsi="Wingdings" w:cs="Wingdings" w:hint="default"/>
      </w:rPr>
    </w:lvl>
  </w:abstractNum>
  <w:abstractNum w:abstractNumId="1" w15:restartNumberingAfterBreak="0">
    <w:nsid w:val="03033DAB"/>
    <w:multiLevelType w:val="hybridMultilevel"/>
    <w:tmpl w:val="89B8D982"/>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D7A393B"/>
    <w:multiLevelType w:val="hybridMultilevel"/>
    <w:tmpl w:val="CE425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E0FA0"/>
    <w:multiLevelType w:val="hybridMultilevel"/>
    <w:tmpl w:val="19B8F6D0"/>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3001A41"/>
    <w:multiLevelType w:val="hybridMultilevel"/>
    <w:tmpl w:val="E70435FA"/>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F2E5666"/>
    <w:multiLevelType w:val="hybridMultilevel"/>
    <w:tmpl w:val="E2A2FC4E"/>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Symbol" w:hAnsi="Symbol" w:cs="Symbol"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27564225"/>
    <w:multiLevelType w:val="hybridMultilevel"/>
    <w:tmpl w:val="7E4A6592"/>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28A91993"/>
    <w:multiLevelType w:val="hybridMultilevel"/>
    <w:tmpl w:val="10700766"/>
    <w:lvl w:ilvl="0" w:tplc="A4E2EB9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A67365"/>
    <w:multiLevelType w:val="hybridMultilevel"/>
    <w:tmpl w:val="5854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B831BD"/>
    <w:multiLevelType w:val="hybridMultilevel"/>
    <w:tmpl w:val="DB9203FC"/>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2DE325EC"/>
    <w:multiLevelType w:val="hybridMultilevel"/>
    <w:tmpl w:val="18A6FB9C"/>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2E4C4E38"/>
    <w:multiLevelType w:val="hybridMultilevel"/>
    <w:tmpl w:val="2466E4D6"/>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1DD1C52"/>
    <w:multiLevelType w:val="hybridMultilevel"/>
    <w:tmpl w:val="01463EEE"/>
    <w:lvl w:ilvl="0" w:tplc="A656BD08">
      <w:start w:val="1"/>
      <w:numFmt w:val="decimal"/>
      <w:lvlText w:val="%1."/>
      <w:lvlJc w:val="left"/>
      <w:pPr>
        <w:tabs>
          <w:tab w:val="num" w:pos="720"/>
        </w:tabs>
        <w:ind w:left="720" w:hanging="360"/>
      </w:pPr>
      <w:rPr>
        <w:rFonts w:hint="default"/>
      </w:rPr>
    </w:lvl>
    <w:lvl w:ilvl="1" w:tplc="6C903056">
      <w:numFmt w:val="none"/>
      <w:lvlText w:val=""/>
      <w:lvlJc w:val="left"/>
      <w:pPr>
        <w:tabs>
          <w:tab w:val="num" w:pos="360"/>
        </w:tabs>
      </w:pPr>
    </w:lvl>
    <w:lvl w:ilvl="2" w:tplc="C56AE88E">
      <w:numFmt w:val="none"/>
      <w:lvlText w:val=""/>
      <w:lvlJc w:val="left"/>
      <w:pPr>
        <w:tabs>
          <w:tab w:val="num" w:pos="360"/>
        </w:tabs>
      </w:pPr>
    </w:lvl>
    <w:lvl w:ilvl="3" w:tplc="56F8EAEE">
      <w:numFmt w:val="none"/>
      <w:lvlText w:val=""/>
      <w:lvlJc w:val="left"/>
      <w:pPr>
        <w:tabs>
          <w:tab w:val="num" w:pos="360"/>
        </w:tabs>
      </w:pPr>
    </w:lvl>
    <w:lvl w:ilvl="4" w:tplc="74928FB4">
      <w:numFmt w:val="none"/>
      <w:lvlText w:val=""/>
      <w:lvlJc w:val="left"/>
      <w:pPr>
        <w:tabs>
          <w:tab w:val="num" w:pos="360"/>
        </w:tabs>
      </w:pPr>
    </w:lvl>
    <w:lvl w:ilvl="5" w:tplc="58EE35C4">
      <w:numFmt w:val="none"/>
      <w:lvlText w:val=""/>
      <w:lvlJc w:val="left"/>
      <w:pPr>
        <w:tabs>
          <w:tab w:val="num" w:pos="360"/>
        </w:tabs>
      </w:pPr>
    </w:lvl>
    <w:lvl w:ilvl="6" w:tplc="F56E2916">
      <w:numFmt w:val="none"/>
      <w:lvlText w:val=""/>
      <w:lvlJc w:val="left"/>
      <w:pPr>
        <w:tabs>
          <w:tab w:val="num" w:pos="360"/>
        </w:tabs>
      </w:pPr>
    </w:lvl>
    <w:lvl w:ilvl="7" w:tplc="B150C002">
      <w:numFmt w:val="none"/>
      <w:lvlText w:val=""/>
      <w:lvlJc w:val="left"/>
      <w:pPr>
        <w:tabs>
          <w:tab w:val="num" w:pos="360"/>
        </w:tabs>
      </w:pPr>
    </w:lvl>
    <w:lvl w:ilvl="8" w:tplc="A080E816">
      <w:numFmt w:val="none"/>
      <w:lvlText w:val=""/>
      <w:lvlJc w:val="left"/>
      <w:pPr>
        <w:tabs>
          <w:tab w:val="num" w:pos="360"/>
        </w:tabs>
      </w:pPr>
    </w:lvl>
  </w:abstractNum>
  <w:abstractNum w:abstractNumId="13" w15:restartNumberingAfterBreak="0">
    <w:nsid w:val="34FA0D2F"/>
    <w:multiLevelType w:val="hybridMultilevel"/>
    <w:tmpl w:val="FD681AB0"/>
    <w:lvl w:ilvl="0" w:tplc="FFFFFFFF">
      <w:start w:val="1"/>
      <w:numFmt w:val="bullet"/>
      <w:lvlText w:val=""/>
      <w:lvlJc w:val="left"/>
      <w:pPr>
        <w:tabs>
          <w:tab w:val="num" w:pos="1080"/>
        </w:tabs>
        <w:ind w:left="1080" w:hanging="360"/>
      </w:pPr>
      <w:rPr>
        <w:rFonts w:ascii="Symbol" w:hAnsi="Symbol" w:cs="Symbol"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cs="Wingdings" w:hint="default"/>
      </w:rPr>
    </w:lvl>
    <w:lvl w:ilvl="3" w:tplc="FFFFFFFF">
      <w:start w:val="1"/>
      <w:numFmt w:val="bullet"/>
      <w:lvlText w:val=""/>
      <w:lvlJc w:val="left"/>
      <w:pPr>
        <w:tabs>
          <w:tab w:val="num" w:pos="3240"/>
        </w:tabs>
        <w:ind w:left="3240" w:hanging="360"/>
      </w:pPr>
      <w:rPr>
        <w:rFonts w:ascii="Symbol" w:hAnsi="Symbol" w:cs="Symbol" w:hint="default"/>
      </w:rPr>
    </w:lvl>
    <w:lvl w:ilvl="4" w:tplc="FFFFFFFF">
      <w:start w:val="1"/>
      <w:numFmt w:val="bullet"/>
      <w:lvlText w:val="o"/>
      <w:lvlJc w:val="left"/>
      <w:pPr>
        <w:tabs>
          <w:tab w:val="num" w:pos="3960"/>
        </w:tabs>
        <w:ind w:left="3960" w:hanging="360"/>
      </w:pPr>
      <w:rPr>
        <w:rFonts w:ascii="Courier New" w:hAnsi="Courier New" w:cs="Courier New" w:hint="default"/>
      </w:rPr>
    </w:lvl>
    <w:lvl w:ilvl="5" w:tplc="FFFFFFFF">
      <w:start w:val="1"/>
      <w:numFmt w:val="bullet"/>
      <w:lvlText w:val=""/>
      <w:lvlJc w:val="left"/>
      <w:pPr>
        <w:tabs>
          <w:tab w:val="num" w:pos="4680"/>
        </w:tabs>
        <w:ind w:left="4680" w:hanging="360"/>
      </w:pPr>
      <w:rPr>
        <w:rFonts w:ascii="Wingdings" w:hAnsi="Wingdings" w:cs="Wingdings" w:hint="default"/>
      </w:rPr>
    </w:lvl>
    <w:lvl w:ilvl="6" w:tplc="FFFFFFFF">
      <w:start w:val="1"/>
      <w:numFmt w:val="bullet"/>
      <w:lvlText w:val=""/>
      <w:lvlJc w:val="left"/>
      <w:pPr>
        <w:tabs>
          <w:tab w:val="num" w:pos="5400"/>
        </w:tabs>
        <w:ind w:left="5400" w:hanging="360"/>
      </w:pPr>
      <w:rPr>
        <w:rFonts w:ascii="Symbol" w:hAnsi="Symbol" w:cs="Symbol" w:hint="default"/>
      </w:rPr>
    </w:lvl>
    <w:lvl w:ilvl="7" w:tplc="FFFFFFFF">
      <w:start w:val="1"/>
      <w:numFmt w:val="bullet"/>
      <w:lvlText w:val="o"/>
      <w:lvlJc w:val="left"/>
      <w:pPr>
        <w:tabs>
          <w:tab w:val="num" w:pos="6120"/>
        </w:tabs>
        <w:ind w:left="6120" w:hanging="360"/>
      </w:pPr>
      <w:rPr>
        <w:rFonts w:ascii="Courier New" w:hAnsi="Courier New" w:cs="Courier New" w:hint="default"/>
      </w:rPr>
    </w:lvl>
    <w:lvl w:ilvl="8" w:tplc="FFFFFFFF">
      <w:start w:val="1"/>
      <w:numFmt w:val="bullet"/>
      <w:lvlText w:val=""/>
      <w:lvlJc w:val="left"/>
      <w:pPr>
        <w:tabs>
          <w:tab w:val="num" w:pos="6840"/>
        </w:tabs>
        <w:ind w:left="6840" w:hanging="360"/>
      </w:pPr>
      <w:rPr>
        <w:rFonts w:ascii="Wingdings" w:hAnsi="Wingdings" w:cs="Wingdings" w:hint="default"/>
      </w:rPr>
    </w:lvl>
  </w:abstractNum>
  <w:abstractNum w:abstractNumId="14" w15:restartNumberingAfterBreak="0">
    <w:nsid w:val="36731DFF"/>
    <w:multiLevelType w:val="hybridMultilevel"/>
    <w:tmpl w:val="7CB24F82"/>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38C35960"/>
    <w:multiLevelType w:val="hybridMultilevel"/>
    <w:tmpl w:val="ECD44900"/>
    <w:lvl w:ilvl="0" w:tplc="FFFFFFFF">
      <w:start w:val="1"/>
      <w:numFmt w:val="bullet"/>
      <w:lvlText w:val=""/>
      <w:lvlJc w:val="left"/>
      <w:pPr>
        <w:tabs>
          <w:tab w:val="num" w:pos="360"/>
        </w:tabs>
        <w:ind w:left="360" w:hanging="360"/>
      </w:pPr>
      <w:rPr>
        <w:rFonts w:ascii="Symbol" w:hAnsi="Symbol" w:cs="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cs="Wingdings" w:hint="default"/>
      </w:rPr>
    </w:lvl>
    <w:lvl w:ilvl="3" w:tplc="FFFFFFFF">
      <w:start w:val="1"/>
      <w:numFmt w:val="bullet"/>
      <w:lvlText w:val=""/>
      <w:lvlJc w:val="left"/>
      <w:pPr>
        <w:tabs>
          <w:tab w:val="num" w:pos="2520"/>
        </w:tabs>
        <w:ind w:left="2520" w:hanging="360"/>
      </w:pPr>
      <w:rPr>
        <w:rFonts w:ascii="Symbol" w:hAnsi="Symbol" w:cs="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cs="Wingdings" w:hint="default"/>
      </w:rPr>
    </w:lvl>
    <w:lvl w:ilvl="6" w:tplc="FFFFFFFF">
      <w:start w:val="1"/>
      <w:numFmt w:val="bullet"/>
      <w:lvlText w:val=""/>
      <w:lvlJc w:val="left"/>
      <w:pPr>
        <w:tabs>
          <w:tab w:val="num" w:pos="4680"/>
        </w:tabs>
        <w:ind w:left="4680" w:hanging="360"/>
      </w:pPr>
      <w:rPr>
        <w:rFonts w:ascii="Symbol" w:hAnsi="Symbol" w:cs="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cs="Wingdings" w:hint="default"/>
      </w:rPr>
    </w:lvl>
  </w:abstractNum>
  <w:abstractNum w:abstractNumId="16" w15:restartNumberingAfterBreak="0">
    <w:nsid w:val="3B1A1D74"/>
    <w:multiLevelType w:val="hybridMultilevel"/>
    <w:tmpl w:val="B46C1B5C"/>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42835F2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552214D"/>
    <w:multiLevelType w:val="hybridMultilevel"/>
    <w:tmpl w:val="7E80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2D4F77"/>
    <w:multiLevelType w:val="hybridMultilevel"/>
    <w:tmpl w:val="B50AC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646FC2"/>
    <w:multiLevelType w:val="hybridMultilevel"/>
    <w:tmpl w:val="6B9CAFC8"/>
    <w:lvl w:ilvl="0" w:tplc="FFFFFFFF">
      <w:start w:val="1"/>
      <w:numFmt w:val="bullet"/>
      <w:lvlText w:val=""/>
      <w:lvlJc w:val="left"/>
      <w:pPr>
        <w:tabs>
          <w:tab w:val="num" w:pos="1080"/>
        </w:tabs>
        <w:ind w:left="1080" w:hanging="360"/>
      </w:pPr>
      <w:rPr>
        <w:rFonts w:ascii="Symbol" w:hAnsi="Symbol" w:cs="Symbol"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cs="Wingdings" w:hint="default"/>
      </w:rPr>
    </w:lvl>
    <w:lvl w:ilvl="3" w:tplc="FFFFFFFF">
      <w:start w:val="1"/>
      <w:numFmt w:val="bullet"/>
      <w:lvlText w:val=""/>
      <w:lvlJc w:val="left"/>
      <w:pPr>
        <w:tabs>
          <w:tab w:val="num" w:pos="3240"/>
        </w:tabs>
        <w:ind w:left="3240" w:hanging="360"/>
      </w:pPr>
      <w:rPr>
        <w:rFonts w:ascii="Symbol" w:hAnsi="Symbol" w:cs="Symbol" w:hint="default"/>
      </w:rPr>
    </w:lvl>
    <w:lvl w:ilvl="4" w:tplc="FFFFFFFF">
      <w:start w:val="1"/>
      <w:numFmt w:val="bullet"/>
      <w:lvlText w:val="o"/>
      <w:lvlJc w:val="left"/>
      <w:pPr>
        <w:tabs>
          <w:tab w:val="num" w:pos="3960"/>
        </w:tabs>
        <w:ind w:left="3960" w:hanging="360"/>
      </w:pPr>
      <w:rPr>
        <w:rFonts w:ascii="Courier New" w:hAnsi="Courier New" w:cs="Courier New" w:hint="default"/>
      </w:rPr>
    </w:lvl>
    <w:lvl w:ilvl="5" w:tplc="FFFFFFFF">
      <w:start w:val="1"/>
      <w:numFmt w:val="bullet"/>
      <w:lvlText w:val=""/>
      <w:lvlJc w:val="left"/>
      <w:pPr>
        <w:tabs>
          <w:tab w:val="num" w:pos="4680"/>
        </w:tabs>
        <w:ind w:left="4680" w:hanging="360"/>
      </w:pPr>
      <w:rPr>
        <w:rFonts w:ascii="Wingdings" w:hAnsi="Wingdings" w:cs="Wingdings" w:hint="default"/>
      </w:rPr>
    </w:lvl>
    <w:lvl w:ilvl="6" w:tplc="FFFFFFFF">
      <w:start w:val="1"/>
      <w:numFmt w:val="bullet"/>
      <w:lvlText w:val=""/>
      <w:lvlJc w:val="left"/>
      <w:pPr>
        <w:tabs>
          <w:tab w:val="num" w:pos="5400"/>
        </w:tabs>
        <w:ind w:left="5400" w:hanging="360"/>
      </w:pPr>
      <w:rPr>
        <w:rFonts w:ascii="Symbol" w:hAnsi="Symbol" w:cs="Symbol" w:hint="default"/>
      </w:rPr>
    </w:lvl>
    <w:lvl w:ilvl="7" w:tplc="FFFFFFFF">
      <w:start w:val="1"/>
      <w:numFmt w:val="bullet"/>
      <w:lvlText w:val="o"/>
      <w:lvlJc w:val="left"/>
      <w:pPr>
        <w:tabs>
          <w:tab w:val="num" w:pos="6120"/>
        </w:tabs>
        <w:ind w:left="6120" w:hanging="360"/>
      </w:pPr>
      <w:rPr>
        <w:rFonts w:ascii="Courier New" w:hAnsi="Courier New" w:cs="Courier New" w:hint="default"/>
      </w:rPr>
    </w:lvl>
    <w:lvl w:ilvl="8" w:tplc="FFFFFFFF">
      <w:start w:val="1"/>
      <w:numFmt w:val="bullet"/>
      <w:lvlText w:val=""/>
      <w:lvlJc w:val="left"/>
      <w:pPr>
        <w:tabs>
          <w:tab w:val="num" w:pos="6840"/>
        </w:tabs>
        <w:ind w:left="6840" w:hanging="360"/>
      </w:pPr>
      <w:rPr>
        <w:rFonts w:ascii="Wingdings" w:hAnsi="Wingdings" w:cs="Wingdings" w:hint="default"/>
      </w:rPr>
    </w:lvl>
  </w:abstractNum>
  <w:abstractNum w:abstractNumId="21" w15:restartNumberingAfterBreak="0">
    <w:nsid w:val="54ED5389"/>
    <w:multiLevelType w:val="hybridMultilevel"/>
    <w:tmpl w:val="E3667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401D39"/>
    <w:multiLevelType w:val="hybridMultilevel"/>
    <w:tmpl w:val="8986586C"/>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77607B6F"/>
    <w:multiLevelType w:val="hybridMultilevel"/>
    <w:tmpl w:val="5DCE1D22"/>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78A52210"/>
    <w:multiLevelType w:val="hybridMultilevel"/>
    <w:tmpl w:val="D22EAFA2"/>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7D2C57CD"/>
    <w:multiLevelType w:val="hybridMultilevel"/>
    <w:tmpl w:val="2A80FE3C"/>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num w:numId="1">
    <w:abstractNumId w:val="16"/>
  </w:num>
  <w:num w:numId="2">
    <w:abstractNumId w:val="1"/>
  </w:num>
  <w:num w:numId="3">
    <w:abstractNumId w:val="5"/>
  </w:num>
  <w:num w:numId="4">
    <w:abstractNumId w:val="4"/>
  </w:num>
  <w:num w:numId="5">
    <w:abstractNumId w:val="11"/>
  </w:num>
  <w:num w:numId="6">
    <w:abstractNumId w:val="25"/>
  </w:num>
  <w:num w:numId="7">
    <w:abstractNumId w:val="3"/>
  </w:num>
  <w:num w:numId="8">
    <w:abstractNumId w:val="12"/>
  </w:num>
  <w:num w:numId="9">
    <w:abstractNumId w:val="0"/>
  </w:num>
  <w:num w:numId="10">
    <w:abstractNumId w:val="13"/>
  </w:num>
  <w:num w:numId="11">
    <w:abstractNumId w:val="6"/>
  </w:num>
  <w:num w:numId="12">
    <w:abstractNumId w:val="23"/>
  </w:num>
  <w:num w:numId="13">
    <w:abstractNumId w:val="10"/>
  </w:num>
  <w:num w:numId="14">
    <w:abstractNumId w:val="20"/>
  </w:num>
  <w:num w:numId="15">
    <w:abstractNumId w:val="22"/>
  </w:num>
  <w:num w:numId="16">
    <w:abstractNumId w:val="14"/>
  </w:num>
  <w:num w:numId="17">
    <w:abstractNumId w:val="9"/>
  </w:num>
  <w:num w:numId="18">
    <w:abstractNumId w:val="24"/>
  </w:num>
  <w:num w:numId="19">
    <w:abstractNumId w:val="15"/>
  </w:num>
  <w:num w:numId="20">
    <w:abstractNumId w:val="19"/>
  </w:num>
  <w:num w:numId="21">
    <w:abstractNumId w:val="7"/>
  </w:num>
  <w:num w:numId="22">
    <w:abstractNumId w:val="17"/>
  </w:num>
  <w:num w:numId="23">
    <w:abstractNumId w:val="21"/>
  </w:num>
  <w:num w:numId="24">
    <w:abstractNumId w:val="8"/>
  </w:num>
  <w:num w:numId="25">
    <w:abstractNumId w:val="18"/>
  </w:num>
  <w:num w:numId="26">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 Anderson">
    <w15:presenceInfo w15:providerId="Windows Live" w15:userId="e0f61eeddb9ca957"/>
  </w15:person>
  <w15:person w15:author="Anderson, Mark">
    <w15:presenceInfo w15:providerId="None" w15:userId="Anderson, Ma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2F3"/>
    <w:rsid w:val="00003F62"/>
    <w:rsid w:val="00016AAF"/>
    <w:rsid w:val="0001768E"/>
    <w:rsid w:val="00021181"/>
    <w:rsid w:val="000224AD"/>
    <w:rsid w:val="000430DB"/>
    <w:rsid w:val="00043934"/>
    <w:rsid w:val="00047261"/>
    <w:rsid w:val="000570DD"/>
    <w:rsid w:val="00074C1D"/>
    <w:rsid w:val="000779C7"/>
    <w:rsid w:val="000822D9"/>
    <w:rsid w:val="0009141D"/>
    <w:rsid w:val="00094479"/>
    <w:rsid w:val="000C2557"/>
    <w:rsid w:val="000F6A11"/>
    <w:rsid w:val="001000E1"/>
    <w:rsid w:val="00140646"/>
    <w:rsid w:val="00151958"/>
    <w:rsid w:val="00164559"/>
    <w:rsid w:val="001A02E5"/>
    <w:rsid w:val="001B3398"/>
    <w:rsid w:val="001B3EFC"/>
    <w:rsid w:val="001D13FD"/>
    <w:rsid w:val="001D63F0"/>
    <w:rsid w:val="001E5042"/>
    <w:rsid w:val="001F4584"/>
    <w:rsid w:val="00202FB3"/>
    <w:rsid w:val="00212C19"/>
    <w:rsid w:val="00260E91"/>
    <w:rsid w:val="002A1AA1"/>
    <w:rsid w:val="002A71C0"/>
    <w:rsid w:val="002B78B4"/>
    <w:rsid w:val="0031422C"/>
    <w:rsid w:val="003357EF"/>
    <w:rsid w:val="00341E53"/>
    <w:rsid w:val="00354841"/>
    <w:rsid w:val="00355708"/>
    <w:rsid w:val="003575D1"/>
    <w:rsid w:val="003A5236"/>
    <w:rsid w:val="003C1A25"/>
    <w:rsid w:val="003C2547"/>
    <w:rsid w:val="003D790A"/>
    <w:rsid w:val="003E32FA"/>
    <w:rsid w:val="003E3CD1"/>
    <w:rsid w:val="004044DB"/>
    <w:rsid w:val="00420492"/>
    <w:rsid w:val="00463D7B"/>
    <w:rsid w:val="004705BD"/>
    <w:rsid w:val="004A4FB7"/>
    <w:rsid w:val="004B0A88"/>
    <w:rsid w:val="004B24DC"/>
    <w:rsid w:val="004B26FB"/>
    <w:rsid w:val="004B60B9"/>
    <w:rsid w:val="004C5FC0"/>
    <w:rsid w:val="004D4291"/>
    <w:rsid w:val="004D5FFA"/>
    <w:rsid w:val="0051077F"/>
    <w:rsid w:val="00522ACB"/>
    <w:rsid w:val="00536EBF"/>
    <w:rsid w:val="00545214"/>
    <w:rsid w:val="00554A3E"/>
    <w:rsid w:val="005840BC"/>
    <w:rsid w:val="00587F74"/>
    <w:rsid w:val="005910A2"/>
    <w:rsid w:val="005926B9"/>
    <w:rsid w:val="0059381E"/>
    <w:rsid w:val="005C21B0"/>
    <w:rsid w:val="005E17DA"/>
    <w:rsid w:val="00607ED7"/>
    <w:rsid w:val="0062675D"/>
    <w:rsid w:val="00640746"/>
    <w:rsid w:val="00641A87"/>
    <w:rsid w:val="00657042"/>
    <w:rsid w:val="00657C53"/>
    <w:rsid w:val="0066457E"/>
    <w:rsid w:val="006706E8"/>
    <w:rsid w:val="00672358"/>
    <w:rsid w:val="00672362"/>
    <w:rsid w:val="00675841"/>
    <w:rsid w:val="00681EDF"/>
    <w:rsid w:val="00682081"/>
    <w:rsid w:val="00697F31"/>
    <w:rsid w:val="006A4F60"/>
    <w:rsid w:val="006B2717"/>
    <w:rsid w:val="006B3217"/>
    <w:rsid w:val="006C2574"/>
    <w:rsid w:val="006C2898"/>
    <w:rsid w:val="006C4432"/>
    <w:rsid w:val="006D3813"/>
    <w:rsid w:val="006E2DCD"/>
    <w:rsid w:val="007036B2"/>
    <w:rsid w:val="0070580E"/>
    <w:rsid w:val="00715BDB"/>
    <w:rsid w:val="00721100"/>
    <w:rsid w:val="00726F4D"/>
    <w:rsid w:val="00757EE7"/>
    <w:rsid w:val="0079032E"/>
    <w:rsid w:val="007A11BA"/>
    <w:rsid w:val="007A2785"/>
    <w:rsid w:val="007A6D60"/>
    <w:rsid w:val="007E13EF"/>
    <w:rsid w:val="007E2E94"/>
    <w:rsid w:val="008000E5"/>
    <w:rsid w:val="00802C38"/>
    <w:rsid w:val="0080538E"/>
    <w:rsid w:val="00820B01"/>
    <w:rsid w:val="008404FB"/>
    <w:rsid w:val="00853F3A"/>
    <w:rsid w:val="00855E6F"/>
    <w:rsid w:val="0085621C"/>
    <w:rsid w:val="00862319"/>
    <w:rsid w:val="00862BCC"/>
    <w:rsid w:val="00876078"/>
    <w:rsid w:val="008771CD"/>
    <w:rsid w:val="008B1906"/>
    <w:rsid w:val="008B508E"/>
    <w:rsid w:val="008C2A85"/>
    <w:rsid w:val="008E6214"/>
    <w:rsid w:val="008E78C2"/>
    <w:rsid w:val="008F3F89"/>
    <w:rsid w:val="009310DC"/>
    <w:rsid w:val="00942AF0"/>
    <w:rsid w:val="00955C03"/>
    <w:rsid w:val="00956F65"/>
    <w:rsid w:val="009912E5"/>
    <w:rsid w:val="009B6F2D"/>
    <w:rsid w:val="009B7024"/>
    <w:rsid w:val="009C0235"/>
    <w:rsid w:val="009D5B05"/>
    <w:rsid w:val="009F4913"/>
    <w:rsid w:val="00A01336"/>
    <w:rsid w:val="00A0329C"/>
    <w:rsid w:val="00A30015"/>
    <w:rsid w:val="00A33DDF"/>
    <w:rsid w:val="00A5274B"/>
    <w:rsid w:val="00A73114"/>
    <w:rsid w:val="00A9023F"/>
    <w:rsid w:val="00AA3DFB"/>
    <w:rsid w:val="00AB100A"/>
    <w:rsid w:val="00AC5B9B"/>
    <w:rsid w:val="00AD5F73"/>
    <w:rsid w:val="00AD7098"/>
    <w:rsid w:val="00AE2A98"/>
    <w:rsid w:val="00AE4DA6"/>
    <w:rsid w:val="00AE6241"/>
    <w:rsid w:val="00B00990"/>
    <w:rsid w:val="00B02DE5"/>
    <w:rsid w:val="00B224C1"/>
    <w:rsid w:val="00B246A8"/>
    <w:rsid w:val="00B339E2"/>
    <w:rsid w:val="00B36E31"/>
    <w:rsid w:val="00B40C95"/>
    <w:rsid w:val="00B600CC"/>
    <w:rsid w:val="00B633B5"/>
    <w:rsid w:val="00B74C4A"/>
    <w:rsid w:val="00B812F9"/>
    <w:rsid w:val="00B81E3F"/>
    <w:rsid w:val="00B91229"/>
    <w:rsid w:val="00BB19E3"/>
    <w:rsid w:val="00BB3B59"/>
    <w:rsid w:val="00BC2B5F"/>
    <w:rsid w:val="00BD0439"/>
    <w:rsid w:val="00BF7C9F"/>
    <w:rsid w:val="00C01184"/>
    <w:rsid w:val="00C20D90"/>
    <w:rsid w:val="00C23C22"/>
    <w:rsid w:val="00C53511"/>
    <w:rsid w:val="00C54630"/>
    <w:rsid w:val="00C831C8"/>
    <w:rsid w:val="00C868BC"/>
    <w:rsid w:val="00C968EA"/>
    <w:rsid w:val="00CA328E"/>
    <w:rsid w:val="00CA4D0D"/>
    <w:rsid w:val="00CB3C52"/>
    <w:rsid w:val="00CB5E13"/>
    <w:rsid w:val="00CB7651"/>
    <w:rsid w:val="00CC79C8"/>
    <w:rsid w:val="00CE5DCB"/>
    <w:rsid w:val="00D02137"/>
    <w:rsid w:val="00D025F4"/>
    <w:rsid w:val="00D250C0"/>
    <w:rsid w:val="00D27C9D"/>
    <w:rsid w:val="00D477FA"/>
    <w:rsid w:val="00D54339"/>
    <w:rsid w:val="00D54B2B"/>
    <w:rsid w:val="00D826A5"/>
    <w:rsid w:val="00D83A97"/>
    <w:rsid w:val="00DA480C"/>
    <w:rsid w:val="00DA60FF"/>
    <w:rsid w:val="00DB4445"/>
    <w:rsid w:val="00DC3B23"/>
    <w:rsid w:val="00DC466B"/>
    <w:rsid w:val="00DD0B43"/>
    <w:rsid w:val="00DD60E8"/>
    <w:rsid w:val="00DD6138"/>
    <w:rsid w:val="00DE231A"/>
    <w:rsid w:val="00E00228"/>
    <w:rsid w:val="00E01C83"/>
    <w:rsid w:val="00E07F7A"/>
    <w:rsid w:val="00E1003C"/>
    <w:rsid w:val="00E217AC"/>
    <w:rsid w:val="00E21A84"/>
    <w:rsid w:val="00E24A8A"/>
    <w:rsid w:val="00E27BEA"/>
    <w:rsid w:val="00E32831"/>
    <w:rsid w:val="00E36D91"/>
    <w:rsid w:val="00E44700"/>
    <w:rsid w:val="00E44BED"/>
    <w:rsid w:val="00E46178"/>
    <w:rsid w:val="00E65366"/>
    <w:rsid w:val="00E7231D"/>
    <w:rsid w:val="00E739D4"/>
    <w:rsid w:val="00E746A7"/>
    <w:rsid w:val="00E82C50"/>
    <w:rsid w:val="00E85162"/>
    <w:rsid w:val="00EB07F6"/>
    <w:rsid w:val="00EB48EA"/>
    <w:rsid w:val="00EC3CA9"/>
    <w:rsid w:val="00ED45A3"/>
    <w:rsid w:val="00ED5959"/>
    <w:rsid w:val="00ED5C62"/>
    <w:rsid w:val="00EF72F3"/>
    <w:rsid w:val="00F06F4C"/>
    <w:rsid w:val="00F073E7"/>
    <w:rsid w:val="00F149AB"/>
    <w:rsid w:val="00F31254"/>
    <w:rsid w:val="00F41750"/>
    <w:rsid w:val="00F43155"/>
    <w:rsid w:val="00F56219"/>
    <w:rsid w:val="00F564BD"/>
    <w:rsid w:val="00F66500"/>
    <w:rsid w:val="00F678E6"/>
    <w:rsid w:val="00F97466"/>
    <w:rsid w:val="00FB7518"/>
    <w:rsid w:val="00FD3594"/>
    <w:rsid w:val="00FF5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0FAADFE"/>
  <w15:docId w15:val="{75001476-D080-4D52-8D48-97E9BE59D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217"/>
    <w:pPr>
      <w:jc w:val="both"/>
    </w:pPr>
    <w:rPr>
      <w:rFonts w:ascii="Arial" w:hAnsi="Arial" w:cs="Arial"/>
      <w:sz w:val="24"/>
      <w:szCs w:val="24"/>
      <w:lang w:eastAsia="ja-JP"/>
    </w:rPr>
  </w:style>
  <w:style w:type="paragraph" w:styleId="Heading1">
    <w:name w:val="heading 1"/>
    <w:basedOn w:val="Normal"/>
    <w:next w:val="Normal"/>
    <w:link w:val="Heading1Char"/>
    <w:qFormat/>
    <w:rsid w:val="004044DB"/>
    <w:pPr>
      <w:keepNext/>
      <w:numPr>
        <w:numId w:val="22"/>
      </w:numPr>
      <w:spacing w:before="240" w:after="60"/>
      <w:outlineLvl w:val="0"/>
    </w:pPr>
    <w:rPr>
      <w:b/>
      <w:bCs/>
      <w:kern w:val="32"/>
      <w:sz w:val="32"/>
      <w:szCs w:val="32"/>
    </w:rPr>
  </w:style>
  <w:style w:type="paragraph" w:styleId="Heading2">
    <w:name w:val="heading 2"/>
    <w:basedOn w:val="Normal"/>
    <w:next w:val="Normal"/>
    <w:qFormat/>
    <w:rsid w:val="00D83A97"/>
    <w:pPr>
      <w:keepNext/>
      <w:numPr>
        <w:ilvl w:val="1"/>
        <w:numId w:val="22"/>
      </w:numPr>
      <w:spacing w:before="240" w:after="60"/>
      <w:outlineLvl w:val="1"/>
    </w:pPr>
    <w:rPr>
      <w:b/>
      <w:bCs/>
      <w:i/>
      <w:iCs/>
      <w:sz w:val="28"/>
      <w:szCs w:val="28"/>
    </w:rPr>
  </w:style>
  <w:style w:type="paragraph" w:styleId="Heading3">
    <w:name w:val="heading 3"/>
    <w:basedOn w:val="Normal"/>
    <w:next w:val="Normal"/>
    <w:link w:val="Heading3Char"/>
    <w:semiHidden/>
    <w:unhideWhenUsed/>
    <w:qFormat/>
    <w:rsid w:val="00757EE7"/>
    <w:pPr>
      <w:keepNext/>
      <w:numPr>
        <w:ilvl w:val="2"/>
        <w:numId w:val="22"/>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semiHidden/>
    <w:unhideWhenUsed/>
    <w:qFormat/>
    <w:rsid w:val="00757EE7"/>
    <w:pPr>
      <w:keepNext/>
      <w:numPr>
        <w:ilvl w:val="3"/>
        <w:numId w:val="22"/>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semiHidden/>
    <w:unhideWhenUsed/>
    <w:qFormat/>
    <w:rsid w:val="00757EE7"/>
    <w:pPr>
      <w:numPr>
        <w:ilvl w:val="4"/>
        <w:numId w:val="2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semiHidden/>
    <w:unhideWhenUsed/>
    <w:qFormat/>
    <w:rsid w:val="00757EE7"/>
    <w:pPr>
      <w:numPr>
        <w:ilvl w:val="5"/>
        <w:numId w:val="22"/>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semiHidden/>
    <w:unhideWhenUsed/>
    <w:qFormat/>
    <w:rsid w:val="00757EE7"/>
    <w:pPr>
      <w:numPr>
        <w:ilvl w:val="6"/>
        <w:numId w:val="22"/>
      </w:numPr>
      <w:spacing w:before="240" w:after="60"/>
      <w:outlineLvl w:val="6"/>
    </w:pPr>
    <w:rPr>
      <w:rFonts w:ascii="Calibri" w:eastAsia="Times New Roman" w:hAnsi="Calibri"/>
    </w:rPr>
  </w:style>
  <w:style w:type="paragraph" w:styleId="Heading8">
    <w:name w:val="heading 8"/>
    <w:basedOn w:val="Normal"/>
    <w:next w:val="Normal"/>
    <w:link w:val="Heading8Char"/>
    <w:semiHidden/>
    <w:unhideWhenUsed/>
    <w:qFormat/>
    <w:rsid w:val="00757EE7"/>
    <w:pPr>
      <w:numPr>
        <w:ilvl w:val="7"/>
        <w:numId w:val="22"/>
      </w:numPr>
      <w:spacing w:before="240" w:after="60"/>
      <w:outlineLvl w:val="7"/>
    </w:pPr>
    <w:rPr>
      <w:rFonts w:ascii="Calibri" w:eastAsia="Times New Roman" w:hAnsi="Calibri"/>
      <w:i/>
      <w:iCs/>
    </w:rPr>
  </w:style>
  <w:style w:type="paragraph" w:styleId="Heading9">
    <w:name w:val="heading 9"/>
    <w:basedOn w:val="Normal"/>
    <w:next w:val="Normal"/>
    <w:link w:val="Heading9Char"/>
    <w:semiHidden/>
    <w:unhideWhenUsed/>
    <w:qFormat/>
    <w:rsid w:val="00757EE7"/>
    <w:pPr>
      <w:numPr>
        <w:ilvl w:val="8"/>
        <w:numId w:val="22"/>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83A97"/>
    <w:rPr>
      <w:rFonts w:ascii="Tahoma" w:hAnsi="Tahoma" w:cs="Tahoma"/>
      <w:sz w:val="16"/>
      <w:szCs w:val="16"/>
    </w:rPr>
  </w:style>
  <w:style w:type="paragraph" w:styleId="Footer">
    <w:name w:val="footer"/>
    <w:basedOn w:val="Normal"/>
    <w:link w:val="FooterChar"/>
    <w:uiPriority w:val="99"/>
    <w:rsid w:val="00D83A97"/>
    <w:pPr>
      <w:tabs>
        <w:tab w:val="center" w:pos="4320"/>
        <w:tab w:val="right" w:pos="8640"/>
      </w:tabs>
    </w:pPr>
  </w:style>
  <w:style w:type="character" w:styleId="PageNumber">
    <w:name w:val="page number"/>
    <w:basedOn w:val="DefaultParagraphFont"/>
    <w:rsid w:val="00D83A97"/>
  </w:style>
  <w:style w:type="paragraph" w:styleId="Header">
    <w:name w:val="header"/>
    <w:basedOn w:val="Normal"/>
    <w:rsid w:val="00D83A97"/>
    <w:pPr>
      <w:tabs>
        <w:tab w:val="center" w:pos="4320"/>
        <w:tab w:val="right" w:pos="8640"/>
      </w:tabs>
    </w:pPr>
  </w:style>
  <w:style w:type="character" w:styleId="Hyperlink">
    <w:name w:val="Hyperlink"/>
    <w:basedOn w:val="DefaultParagraphFont"/>
    <w:uiPriority w:val="99"/>
    <w:rsid w:val="00D83A97"/>
    <w:rPr>
      <w:color w:val="0000FF"/>
      <w:u w:val="single"/>
    </w:rPr>
  </w:style>
  <w:style w:type="character" w:styleId="FollowedHyperlink">
    <w:name w:val="FollowedHyperlink"/>
    <w:basedOn w:val="DefaultParagraphFont"/>
    <w:rsid w:val="00D83A97"/>
    <w:rPr>
      <w:color w:val="800080"/>
      <w:u w:val="single"/>
    </w:rPr>
  </w:style>
  <w:style w:type="paragraph" w:styleId="HTMLPreformatted">
    <w:name w:val="HTML Preformatted"/>
    <w:basedOn w:val="Normal"/>
    <w:rsid w:val="00D8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CommentReference">
    <w:name w:val="annotation reference"/>
    <w:basedOn w:val="DefaultParagraphFont"/>
    <w:semiHidden/>
    <w:rsid w:val="00EF72F3"/>
    <w:rPr>
      <w:sz w:val="16"/>
      <w:szCs w:val="16"/>
    </w:rPr>
  </w:style>
  <w:style w:type="character" w:customStyle="1" w:styleId="Heading2Char">
    <w:name w:val="Heading 2 Char"/>
    <w:basedOn w:val="DefaultParagraphFont"/>
    <w:rsid w:val="00D83A97"/>
    <w:rPr>
      <w:rFonts w:ascii="Arial" w:eastAsia="MS Mincho" w:hAnsi="Arial" w:cs="Arial"/>
      <w:b/>
      <w:bCs/>
      <w:i/>
      <w:iCs/>
      <w:sz w:val="28"/>
      <w:szCs w:val="28"/>
      <w:lang w:val="en-US" w:eastAsia="ja-JP"/>
    </w:rPr>
  </w:style>
  <w:style w:type="paragraph" w:styleId="CommentText">
    <w:name w:val="annotation text"/>
    <w:basedOn w:val="Normal"/>
    <w:semiHidden/>
    <w:rsid w:val="00EF72F3"/>
    <w:rPr>
      <w:sz w:val="20"/>
      <w:szCs w:val="20"/>
    </w:rPr>
  </w:style>
  <w:style w:type="paragraph" w:styleId="CommentSubject">
    <w:name w:val="annotation subject"/>
    <w:basedOn w:val="CommentText"/>
    <w:next w:val="CommentText"/>
    <w:semiHidden/>
    <w:rsid w:val="00EF72F3"/>
    <w:rPr>
      <w:b/>
      <w:bCs/>
    </w:rPr>
  </w:style>
  <w:style w:type="paragraph" w:styleId="TOCHeading">
    <w:name w:val="TOC Heading"/>
    <w:basedOn w:val="Heading1"/>
    <w:next w:val="Normal"/>
    <w:uiPriority w:val="39"/>
    <w:semiHidden/>
    <w:unhideWhenUsed/>
    <w:qFormat/>
    <w:rsid w:val="00B600CC"/>
    <w:pPr>
      <w:keepLines/>
      <w:numPr>
        <w:numId w:val="0"/>
      </w:numPr>
      <w:spacing w:before="480" w:after="0" w:line="276" w:lineRule="auto"/>
      <w:outlineLvl w:val="9"/>
    </w:pPr>
    <w:rPr>
      <w:rFonts w:ascii="Cambria" w:eastAsia="Times New Roman" w:hAnsi="Cambria" w:cs="Times New Roman"/>
      <w:color w:val="365F91"/>
      <w:kern w:val="0"/>
      <w:sz w:val="28"/>
      <w:szCs w:val="28"/>
      <w:lang w:eastAsia="en-US"/>
    </w:rPr>
  </w:style>
  <w:style w:type="paragraph" w:styleId="TOC1">
    <w:name w:val="toc 1"/>
    <w:basedOn w:val="Normal"/>
    <w:next w:val="Normal"/>
    <w:autoRedefine/>
    <w:uiPriority w:val="39"/>
    <w:rsid w:val="00B600CC"/>
  </w:style>
  <w:style w:type="character" w:customStyle="1" w:styleId="Heading3Char">
    <w:name w:val="Heading 3 Char"/>
    <w:basedOn w:val="DefaultParagraphFont"/>
    <w:link w:val="Heading3"/>
    <w:semiHidden/>
    <w:rsid w:val="00757EE7"/>
    <w:rPr>
      <w:rFonts w:ascii="Cambria" w:eastAsia="Times New Roman" w:hAnsi="Cambria" w:cs="Times New Roman"/>
      <w:b/>
      <w:bCs/>
      <w:sz w:val="26"/>
      <w:szCs w:val="26"/>
      <w:lang w:eastAsia="ja-JP"/>
    </w:rPr>
  </w:style>
  <w:style w:type="character" w:customStyle="1" w:styleId="Heading4Char">
    <w:name w:val="Heading 4 Char"/>
    <w:basedOn w:val="DefaultParagraphFont"/>
    <w:link w:val="Heading4"/>
    <w:semiHidden/>
    <w:rsid w:val="00757EE7"/>
    <w:rPr>
      <w:rFonts w:ascii="Calibri" w:eastAsia="Times New Roman" w:hAnsi="Calibri" w:cs="Times New Roman"/>
      <w:b/>
      <w:bCs/>
      <w:sz w:val="28"/>
      <w:szCs w:val="28"/>
      <w:lang w:eastAsia="ja-JP"/>
    </w:rPr>
  </w:style>
  <w:style w:type="character" w:customStyle="1" w:styleId="Heading5Char">
    <w:name w:val="Heading 5 Char"/>
    <w:basedOn w:val="DefaultParagraphFont"/>
    <w:link w:val="Heading5"/>
    <w:semiHidden/>
    <w:rsid w:val="00757EE7"/>
    <w:rPr>
      <w:rFonts w:ascii="Calibri" w:eastAsia="Times New Roman" w:hAnsi="Calibri" w:cs="Times New Roman"/>
      <w:b/>
      <w:bCs/>
      <w:i/>
      <w:iCs/>
      <w:sz w:val="26"/>
      <w:szCs w:val="26"/>
      <w:lang w:eastAsia="ja-JP"/>
    </w:rPr>
  </w:style>
  <w:style w:type="character" w:customStyle="1" w:styleId="Heading6Char">
    <w:name w:val="Heading 6 Char"/>
    <w:basedOn w:val="DefaultParagraphFont"/>
    <w:link w:val="Heading6"/>
    <w:semiHidden/>
    <w:rsid w:val="00757EE7"/>
    <w:rPr>
      <w:rFonts w:ascii="Calibri" w:eastAsia="Times New Roman" w:hAnsi="Calibri" w:cs="Times New Roman"/>
      <w:b/>
      <w:bCs/>
      <w:sz w:val="22"/>
      <w:szCs w:val="22"/>
      <w:lang w:eastAsia="ja-JP"/>
    </w:rPr>
  </w:style>
  <w:style w:type="character" w:customStyle="1" w:styleId="Heading7Char">
    <w:name w:val="Heading 7 Char"/>
    <w:basedOn w:val="DefaultParagraphFont"/>
    <w:link w:val="Heading7"/>
    <w:semiHidden/>
    <w:rsid w:val="00757EE7"/>
    <w:rPr>
      <w:rFonts w:ascii="Calibri" w:eastAsia="Times New Roman" w:hAnsi="Calibri" w:cs="Times New Roman"/>
      <w:sz w:val="24"/>
      <w:szCs w:val="24"/>
      <w:lang w:eastAsia="ja-JP"/>
    </w:rPr>
  </w:style>
  <w:style w:type="character" w:customStyle="1" w:styleId="Heading8Char">
    <w:name w:val="Heading 8 Char"/>
    <w:basedOn w:val="DefaultParagraphFont"/>
    <w:link w:val="Heading8"/>
    <w:semiHidden/>
    <w:rsid w:val="00757EE7"/>
    <w:rPr>
      <w:rFonts w:ascii="Calibri" w:eastAsia="Times New Roman" w:hAnsi="Calibri" w:cs="Times New Roman"/>
      <w:i/>
      <w:iCs/>
      <w:sz w:val="24"/>
      <w:szCs w:val="24"/>
      <w:lang w:eastAsia="ja-JP"/>
    </w:rPr>
  </w:style>
  <w:style w:type="character" w:customStyle="1" w:styleId="Heading9Char">
    <w:name w:val="Heading 9 Char"/>
    <w:basedOn w:val="DefaultParagraphFont"/>
    <w:link w:val="Heading9"/>
    <w:semiHidden/>
    <w:rsid w:val="00757EE7"/>
    <w:rPr>
      <w:rFonts w:ascii="Cambria" w:eastAsia="Times New Roman" w:hAnsi="Cambria" w:cs="Times New Roman"/>
      <w:sz w:val="22"/>
      <w:szCs w:val="22"/>
      <w:lang w:eastAsia="ja-JP"/>
    </w:rPr>
  </w:style>
  <w:style w:type="paragraph" w:styleId="TOC2">
    <w:name w:val="toc 2"/>
    <w:basedOn w:val="Normal"/>
    <w:next w:val="Normal"/>
    <w:autoRedefine/>
    <w:uiPriority w:val="39"/>
    <w:rsid w:val="00BB19E3"/>
    <w:pPr>
      <w:ind w:left="240"/>
    </w:pPr>
  </w:style>
  <w:style w:type="paragraph" w:styleId="Caption">
    <w:name w:val="caption"/>
    <w:basedOn w:val="Normal"/>
    <w:next w:val="Normal"/>
    <w:unhideWhenUsed/>
    <w:qFormat/>
    <w:rsid w:val="004D4291"/>
    <w:rPr>
      <w:b/>
      <w:bCs/>
      <w:sz w:val="20"/>
      <w:szCs w:val="20"/>
    </w:rPr>
  </w:style>
  <w:style w:type="table" w:styleId="TableGrid">
    <w:name w:val="Table Grid"/>
    <w:basedOn w:val="TableNormal"/>
    <w:rsid w:val="004D429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basedOn w:val="DefaultParagraphFont"/>
    <w:qFormat/>
    <w:rsid w:val="007E2E94"/>
    <w:rPr>
      <w:b/>
      <w:bCs/>
    </w:rPr>
  </w:style>
  <w:style w:type="paragraph" w:styleId="ListParagraph">
    <w:name w:val="List Paragraph"/>
    <w:basedOn w:val="Normal"/>
    <w:uiPriority w:val="34"/>
    <w:qFormat/>
    <w:rsid w:val="001A02E5"/>
    <w:pPr>
      <w:ind w:left="720"/>
      <w:contextualSpacing/>
    </w:pPr>
  </w:style>
  <w:style w:type="paragraph" w:customStyle="1" w:styleId="Heading1-NoNumbering">
    <w:name w:val="Heading 1 - No Numbering"/>
    <w:basedOn w:val="Heading1"/>
    <w:link w:val="Heading1-NoNumberingChar"/>
    <w:qFormat/>
    <w:rsid w:val="002A71C0"/>
    <w:pPr>
      <w:numPr>
        <w:numId w:val="0"/>
      </w:numPr>
    </w:pPr>
  </w:style>
  <w:style w:type="character" w:customStyle="1" w:styleId="FooterChar">
    <w:name w:val="Footer Char"/>
    <w:basedOn w:val="DefaultParagraphFont"/>
    <w:link w:val="Footer"/>
    <w:uiPriority w:val="99"/>
    <w:rsid w:val="002A71C0"/>
    <w:rPr>
      <w:rFonts w:ascii="Arial" w:hAnsi="Arial" w:cs="Arial"/>
      <w:sz w:val="24"/>
      <w:szCs w:val="24"/>
      <w:lang w:eastAsia="ja-JP"/>
    </w:rPr>
  </w:style>
  <w:style w:type="character" w:customStyle="1" w:styleId="Heading1Char">
    <w:name w:val="Heading 1 Char"/>
    <w:basedOn w:val="DefaultParagraphFont"/>
    <w:link w:val="Heading1"/>
    <w:rsid w:val="002A71C0"/>
    <w:rPr>
      <w:rFonts w:ascii="Arial" w:hAnsi="Arial" w:cs="Arial"/>
      <w:b/>
      <w:bCs/>
      <w:kern w:val="32"/>
      <w:sz w:val="32"/>
      <w:szCs w:val="32"/>
      <w:lang w:eastAsia="ja-JP"/>
    </w:rPr>
  </w:style>
  <w:style w:type="character" w:customStyle="1" w:styleId="Heading1-NoNumberingChar">
    <w:name w:val="Heading 1 - No Numbering Char"/>
    <w:basedOn w:val="Heading1Char"/>
    <w:link w:val="Heading1-NoNumbering"/>
    <w:rsid w:val="002A71C0"/>
    <w:rPr>
      <w:rFonts w:ascii="Arial" w:hAnsi="Arial" w:cs="Arial"/>
      <w:b/>
      <w:bCs/>
      <w:kern w:val="32"/>
      <w:sz w:val="32"/>
      <w:szCs w:val="32"/>
      <w:lang w:eastAsia="ja-JP"/>
    </w:rPr>
  </w:style>
  <w:style w:type="paragraph" w:styleId="Revision">
    <w:name w:val="Revision"/>
    <w:hidden/>
    <w:uiPriority w:val="99"/>
    <w:semiHidden/>
    <w:rsid w:val="006D3813"/>
    <w:rPr>
      <w:rFonts w:ascii="Arial" w:hAnsi="Arial" w:cs="Arial"/>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07/relationships/diagramDrawing" Target="diagrams/drawing1.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www.collectionscanada.ca/iso/tc46sc9/standard/690-2e.htm"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hyperlink" Target="http://www.rpi.edu/dept/llc/writecenter/web/apa.html" TargetMode="External"/><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60A2AC-E0A8-40C4-AB07-9B79A2F875FC}" type="doc">
      <dgm:prSet loTypeId="urn:microsoft.com/office/officeart/2005/8/layout/orgChart1" loCatId="hierarchy" qsTypeId="urn:microsoft.com/office/officeart/2005/8/quickstyle/simple1" qsCatId="simple" csTypeId="urn:microsoft.com/office/officeart/2005/8/colors/accent1_2" csCatId="accent1" phldr="1"/>
      <dgm:spPr>
        <a:scene3d>
          <a:camera prst="orthographicFront">
            <a:rot lat="0" lon="0" rev="0"/>
          </a:camera>
          <a:lightRig rig="threePt" dir="t"/>
        </a:scene3d>
      </dgm:spPr>
    </dgm:pt>
    <dgm:pt modelId="{7548E844-1425-4EEC-A26E-176BDDA094E8}">
      <dgm:prSet/>
      <dgm:spPr/>
      <dgm:t>
        <a:bodyPr/>
        <a:lstStyle/>
        <a:p>
          <a:pPr marR="0" algn="ctr" rtl="0"/>
          <a:r>
            <a:rPr lang="en-US" baseline="0" smtClean="0">
              <a:latin typeface="Calibri"/>
            </a:rPr>
            <a:t>Project X</a:t>
          </a:r>
        </a:p>
        <a:p>
          <a:pPr marR="0" algn="ctr" rtl="0"/>
          <a:r>
            <a:rPr lang="en-US" baseline="0" smtClean="0">
              <a:latin typeface="Calibri"/>
            </a:rPr>
            <a:t>Title</a:t>
          </a:r>
          <a:endParaRPr lang="en-US" baseline="0" smtClean="0">
            <a:latin typeface="Times New Roman"/>
          </a:endParaRPr>
        </a:p>
        <a:p>
          <a:pPr marR="0" algn="ctr" rtl="0"/>
          <a:endParaRPr lang="en-US" baseline="0" smtClean="0">
            <a:latin typeface="Times New Roman"/>
          </a:endParaRPr>
        </a:p>
        <a:p>
          <a:pPr marR="0" algn="ctr" rtl="0"/>
          <a:r>
            <a:rPr lang="en-US" baseline="0" smtClean="0">
              <a:latin typeface="Calibri"/>
            </a:rPr>
            <a:t>You can include a brief description of the project in here.</a:t>
          </a:r>
          <a:endParaRPr lang="en-US" smtClean="0"/>
        </a:p>
      </dgm:t>
    </dgm:pt>
    <dgm:pt modelId="{7A8EA0A1-758E-4CE8-AD94-5CDD8F8BAE20}" type="parTrans" cxnId="{76B398BF-1314-49C0-82F2-32EE2C806D26}">
      <dgm:prSet/>
      <dgm:spPr/>
      <dgm:t>
        <a:bodyPr/>
        <a:lstStyle/>
        <a:p>
          <a:pPr algn="ctr"/>
          <a:endParaRPr lang="en-US"/>
        </a:p>
      </dgm:t>
    </dgm:pt>
    <dgm:pt modelId="{5E8D42C8-E59B-4181-B62C-6365A1B5B399}" type="sibTrans" cxnId="{76B398BF-1314-49C0-82F2-32EE2C806D26}">
      <dgm:prSet/>
      <dgm:spPr/>
      <dgm:t>
        <a:bodyPr/>
        <a:lstStyle/>
        <a:p>
          <a:pPr algn="ctr"/>
          <a:endParaRPr lang="en-US"/>
        </a:p>
      </dgm:t>
    </dgm:pt>
    <dgm:pt modelId="{B9C00F30-C3DD-4ED5-97C5-7816609728EF}">
      <dgm:prSet/>
      <dgm:spPr/>
      <dgm:t>
        <a:bodyPr/>
        <a:lstStyle/>
        <a:p>
          <a:pPr marR="0" algn="ctr" rtl="0"/>
          <a:r>
            <a:rPr lang="en-US" baseline="0" smtClean="0">
              <a:latin typeface="Calibri"/>
            </a:rPr>
            <a:t>Subsystem 1</a:t>
          </a:r>
        </a:p>
        <a:p>
          <a:pPr marR="0" algn="ctr" rtl="0"/>
          <a:r>
            <a:rPr lang="en-US" baseline="0" smtClean="0">
              <a:latin typeface="Calibri"/>
            </a:rPr>
            <a:t>(owner’s name)</a:t>
          </a:r>
          <a:endParaRPr lang="en-US" smtClean="0"/>
        </a:p>
      </dgm:t>
    </dgm:pt>
    <dgm:pt modelId="{8739A764-EADE-4F1B-B9E1-CA0DA5DA1EDB}" type="parTrans" cxnId="{A81562D6-B3D7-40B6-92C1-24916249BF9A}">
      <dgm:prSet/>
      <dgm:spPr/>
      <dgm:t>
        <a:bodyPr/>
        <a:lstStyle/>
        <a:p>
          <a:pPr algn="ctr"/>
          <a:endParaRPr lang="en-US"/>
        </a:p>
      </dgm:t>
    </dgm:pt>
    <dgm:pt modelId="{CC3457C4-606C-4B59-B311-3E1FFB3E28E1}" type="sibTrans" cxnId="{A81562D6-B3D7-40B6-92C1-24916249BF9A}">
      <dgm:prSet/>
      <dgm:spPr/>
      <dgm:t>
        <a:bodyPr/>
        <a:lstStyle/>
        <a:p>
          <a:pPr algn="ctr"/>
          <a:endParaRPr lang="en-US"/>
        </a:p>
      </dgm:t>
    </dgm:pt>
    <dgm:pt modelId="{EDAC7BF5-E6B3-4658-ACAE-C76D350F018A}">
      <dgm:prSet/>
      <dgm:spPr/>
      <dgm:t>
        <a:bodyPr/>
        <a:lstStyle/>
        <a:p>
          <a:pPr marR="0" algn="ctr" rtl="0"/>
          <a:r>
            <a:rPr lang="en-US" baseline="0" smtClean="0">
              <a:latin typeface="Calibri"/>
            </a:rPr>
            <a:t>Subsystem 2</a:t>
          </a:r>
        </a:p>
        <a:p>
          <a:pPr marR="0" algn="ctr" rtl="0"/>
          <a:r>
            <a:rPr lang="en-US" baseline="0" smtClean="0">
              <a:latin typeface="Calibri"/>
            </a:rPr>
            <a:t>(owner’s name)</a:t>
          </a:r>
          <a:endParaRPr lang="en-US" smtClean="0"/>
        </a:p>
      </dgm:t>
    </dgm:pt>
    <dgm:pt modelId="{04E97BB6-9D48-4B4E-BBEE-8F364A090B8C}" type="parTrans" cxnId="{CBA96C41-15E1-4895-9551-BD9A7CF2BE6D}">
      <dgm:prSet/>
      <dgm:spPr/>
      <dgm:t>
        <a:bodyPr/>
        <a:lstStyle/>
        <a:p>
          <a:pPr algn="ctr"/>
          <a:endParaRPr lang="en-US"/>
        </a:p>
      </dgm:t>
    </dgm:pt>
    <dgm:pt modelId="{B73EE071-0626-40DF-918B-2C6D626D0F2E}" type="sibTrans" cxnId="{CBA96C41-15E1-4895-9551-BD9A7CF2BE6D}">
      <dgm:prSet/>
      <dgm:spPr/>
      <dgm:t>
        <a:bodyPr/>
        <a:lstStyle/>
        <a:p>
          <a:pPr algn="ctr"/>
          <a:endParaRPr lang="en-US"/>
        </a:p>
      </dgm:t>
    </dgm:pt>
    <dgm:pt modelId="{711322EE-CA0A-4E66-B4D0-87C9FB7F80ED}">
      <dgm:prSet/>
      <dgm:spPr/>
      <dgm:t>
        <a:bodyPr/>
        <a:lstStyle/>
        <a:p>
          <a:pPr marR="0" algn="ctr" rtl="0"/>
          <a:r>
            <a:rPr lang="en-US" baseline="0" smtClean="0">
              <a:latin typeface="Calibri"/>
            </a:rPr>
            <a:t>Subsystem 3</a:t>
          </a:r>
        </a:p>
        <a:p>
          <a:pPr marR="0" algn="ctr" rtl="0"/>
          <a:r>
            <a:rPr lang="en-US" baseline="0" smtClean="0">
              <a:latin typeface="Calibri"/>
            </a:rPr>
            <a:t>(owner’s name)</a:t>
          </a:r>
          <a:endParaRPr lang="en-US" smtClean="0"/>
        </a:p>
      </dgm:t>
    </dgm:pt>
    <dgm:pt modelId="{904BD82F-0410-4597-A545-A66FBAA74EF2}" type="parTrans" cxnId="{E409470A-A318-4544-BF19-1ACCFD5E85BF}">
      <dgm:prSet/>
      <dgm:spPr/>
      <dgm:t>
        <a:bodyPr/>
        <a:lstStyle/>
        <a:p>
          <a:pPr algn="ctr"/>
          <a:endParaRPr lang="en-US"/>
        </a:p>
      </dgm:t>
    </dgm:pt>
    <dgm:pt modelId="{C5D94805-C57C-4A4D-BD11-07AA607F87CC}" type="sibTrans" cxnId="{E409470A-A318-4544-BF19-1ACCFD5E85BF}">
      <dgm:prSet/>
      <dgm:spPr/>
      <dgm:t>
        <a:bodyPr/>
        <a:lstStyle/>
        <a:p>
          <a:pPr algn="ctr"/>
          <a:endParaRPr lang="en-US"/>
        </a:p>
      </dgm:t>
    </dgm:pt>
    <dgm:pt modelId="{F0B3D1A9-0BD0-4B7C-B0BA-D5D78AFFDA60}">
      <dgm:prSet/>
      <dgm:spPr/>
      <dgm:t>
        <a:bodyPr/>
        <a:lstStyle/>
        <a:p>
          <a:pPr marR="0" algn="ctr" rtl="0"/>
          <a:r>
            <a:rPr lang="en-US" baseline="0" smtClean="0">
              <a:latin typeface="Calibri"/>
            </a:rPr>
            <a:t>Subsystem 4</a:t>
          </a:r>
        </a:p>
        <a:p>
          <a:pPr marR="0" algn="ctr" rtl="0"/>
          <a:r>
            <a:rPr lang="en-US" baseline="0" smtClean="0">
              <a:latin typeface="Calibri"/>
            </a:rPr>
            <a:t>(owner’s name)</a:t>
          </a:r>
          <a:endParaRPr lang="en-US" smtClean="0"/>
        </a:p>
      </dgm:t>
    </dgm:pt>
    <dgm:pt modelId="{5A185319-EC6F-4B39-BF4B-EC315D33BAA7}" type="parTrans" cxnId="{4C6261DA-C90F-4081-8924-1645B327A1C4}">
      <dgm:prSet/>
      <dgm:spPr/>
      <dgm:t>
        <a:bodyPr/>
        <a:lstStyle/>
        <a:p>
          <a:pPr algn="ctr"/>
          <a:endParaRPr lang="en-US"/>
        </a:p>
      </dgm:t>
    </dgm:pt>
    <dgm:pt modelId="{D885FFC8-D8BA-47BD-A24D-58BF7ECF4A22}" type="sibTrans" cxnId="{4C6261DA-C90F-4081-8924-1645B327A1C4}">
      <dgm:prSet/>
      <dgm:spPr/>
      <dgm:t>
        <a:bodyPr/>
        <a:lstStyle/>
        <a:p>
          <a:pPr algn="ctr"/>
          <a:endParaRPr lang="en-US"/>
        </a:p>
      </dgm:t>
    </dgm:pt>
    <dgm:pt modelId="{78C6318F-E24F-424C-9BF7-741A4B19092B}">
      <dgm:prSet/>
      <dgm:spPr/>
      <dgm:t>
        <a:bodyPr/>
        <a:lstStyle/>
        <a:p>
          <a:pPr marR="0" algn="ctr" rtl="0"/>
          <a:r>
            <a:rPr lang="en-US" baseline="0" smtClean="0">
              <a:latin typeface="Calibri"/>
            </a:rPr>
            <a:t>Subsystem 5</a:t>
          </a:r>
        </a:p>
        <a:p>
          <a:pPr marR="0" algn="ctr" rtl="0"/>
          <a:r>
            <a:rPr lang="en-US" baseline="0" smtClean="0">
              <a:latin typeface="Calibri"/>
            </a:rPr>
            <a:t>(owner’s name)</a:t>
          </a:r>
          <a:endParaRPr lang="en-US" smtClean="0"/>
        </a:p>
      </dgm:t>
    </dgm:pt>
    <dgm:pt modelId="{A5B24807-5B2A-4C78-877D-02727B375D14}" type="parTrans" cxnId="{6808ED4E-EED7-4ADF-A1DE-4B3249C62CEC}">
      <dgm:prSet/>
      <dgm:spPr/>
      <dgm:t>
        <a:bodyPr/>
        <a:lstStyle/>
        <a:p>
          <a:pPr algn="ctr"/>
          <a:endParaRPr lang="en-US"/>
        </a:p>
      </dgm:t>
    </dgm:pt>
    <dgm:pt modelId="{32E40EC8-9C70-4102-B039-5BDD2F14C4DA}" type="sibTrans" cxnId="{6808ED4E-EED7-4ADF-A1DE-4B3249C62CEC}">
      <dgm:prSet/>
      <dgm:spPr/>
      <dgm:t>
        <a:bodyPr/>
        <a:lstStyle/>
        <a:p>
          <a:pPr algn="ctr"/>
          <a:endParaRPr lang="en-US"/>
        </a:p>
      </dgm:t>
    </dgm:pt>
    <dgm:pt modelId="{35F312BE-A14A-48EB-A102-C2BCC6C7DB16}">
      <dgm:prSet/>
      <dgm:spPr/>
      <dgm:t>
        <a:bodyPr/>
        <a:lstStyle/>
        <a:p>
          <a:pPr marR="0" algn="ctr" rtl="0"/>
          <a:r>
            <a:rPr lang="en-US" baseline="0" smtClean="0">
              <a:latin typeface="Calibri"/>
            </a:rPr>
            <a:t>Subsystem 6</a:t>
          </a:r>
        </a:p>
        <a:p>
          <a:pPr marR="0" algn="ctr" rtl="0"/>
          <a:r>
            <a:rPr lang="en-US" baseline="0" smtClean="0">
              <a:latin typeface="Calibri"/>
            </a:rPr>
            <a:t>(owner’s name)</a:t>
          </a:r>
          <a:endParaRPr lang="en-US" smtClean="0"/>
        </a:p>
      </dgm:t>
    </dgm:pt>
    <dgm:pt modelId="{78037218-ABA0-4044-96D0-95F1A412927C}" type="parTrans" cxnId="{C0D54E46-8915-42BE-82EF-58F8AE093434}">
      <dgm:prSet/>
      <dgm:spPr/>
      <dgm:t>
        <a:bodyPr/>
        <a:lstStyle/>
        <a:p>
          <a:pPr algn="ctr"/>
          <a:endParaRPr lang="en-US"/>
        </a:p>
      </dgm:t>
    </dgm:pt>
    <dgm:pt modelId="{75686D06-B478-4797-B351-A9DABECC51EF}" type="sibTrans" cxnId="{C0D54E46-8915-42BE-82EF-58F8AE093434}">
      <dgm:prSet/>
      <dgm:spPr/>
      <dgm:t>
        <a:bodyPr/>
        <a:lstStyle/>
        <a:p>
          <a:pPr algn="ctr"/>
          <a:endParaRPr lang="en-US"/>
        </a:p>
      </dgm:t>
    </dgm:pt>
    <dgm:pt modelId="{41123B0E-2ED8-4CF4-A6E1-A3C54A9F996D}">
      <dgm:prSet/>
      <dgm:spPr/>
      <dgm:t>
        <a:bodyPr/>
        <a:lstStyle/>
        <a:p>
          <a:pPr marR="0" algn="ctr" rtl="0"/>
          <a:r>
            <a:rPr lang="en-US" baseline="0" smtClean="0">
              <a:latin typeface="Calibri"/>
            </a:rPr>
            <a:t>Subsystem 7</a:t>
          </a:r>
        </a:p>
        <a:p>
          <a:pPr marR="0" algn="ctr" rtl="0"/>
          <a:r>
            <a:rPr lang="en-US" baseline="0" smtClean="0">
              <a:latin typeface="Calibri"/>
            </a:rPr>
            <a:t>(owner’s name)</a:t>
          </a:r>
          <a:endParaRPr lang="en-US" smtClean="0"/>
        </a:p>
      </dgm:t>
    </dgm:pt>
    <dgm:pt modelId="{DD3A266C-0C4B-4FFE-895A-324F801BBF9E}" type="parTrans" cxnId="{7E5FB7D2-C2FA-42ED-9A63-E3B499EC912B}">
      <dgm:prSet/>
      <dgm:spPr/>
      <dgm:t>
        <a:bodyPr/>
        <a:lstStyle/>
        <a:p>
          <a:pPr algn="ctr"/>
          <a:endParaRPr lang="en-US"/>
        </a:p>
      </dgm:t>
    </dgm:pt>
    <dgm:pt modelId="{47FCB4B4-3DFD-4172-870C-FB6C06D5A5E5}" type="sibTrans" cxnId="{7E5FB7D2-C2FA-42ED-9A63-E3B499EC912B}">
      <dgm:prSet/>
      <dgm:spPr/>
      <dgm:t>
        <a:bodyPr/>
        <a:lstStyle/>
        <a:p>
          <a:pPr algn="ctr"/>
          <a:endParaRPr lang="en-US"/>
        </a:p>
      </dgm:t>
    </dgm:pt>
    <dgm:pt modelId="{5977C815-6141-4430-A4A7-152BCADCDCFB}" type="pres">
      <dgm:prSet presAssocID="{7760A2AC-E0A8-40C4-AB07-9B79A2F875FC}" presName="hierChild1" presStyleCnt="0">
        <dgm:presLayoutVars>
          <dgm:orgChart val="1"/>
          <dgm:chPref val="1"/>
          <dgm:dir/>
          <dgm:animOne val="branch"/>
          <dgm:animLvl val="lvl"/>
          <dgm:resizeHandles/>
        </dgm:presLayoutVars>
      </dgm:prSet>
      <dgm:spPr/>
    </dgm:pt>
    <dgm:pt modelId="{777B464E-0D66-4DAD-8F2E-8976B4AB62D2}" type="pres">
      <dgm:prSet presAssocID="{7548E844-1425-4EEC-A26E-176BDDA094E8}" presName="hierRoot1" presStyleCnt="0">
        <dgm:presLayoutVars>
          <dgm:hierBranch/>
        </dgm:presLayoutVars>
      </dgm:prSet>
      <dgm:spPr/>
    </dgm:pt>
    <dgm:pt modelId="{C8476C72-BCCC-4DE1-ABEE-941F0F52531D}" type="pres">
      <dgm:prSet presAssocID="{7548E844-1425-4EEC-A26E-176BDDA094E8}" presName="rootComposite1" presStyleCnt="0"/>
      <dgm:spPr/>
    </dgm:pt>
    <dgm:pt modelId="{34F1EF2C-3111-4915-9BF6-E08442501792}" type="pres">
      <dgm:prSet presAssocID="{7548E844-1425-4EEC-A26E-176BDDA094E8}" presName="rootText1" presStyleLbl="node0" presStyleIdx="0" presStyleCnt="1" custScaleX="173871" custScaleY="194531">
        <dgm:presLayoutVars>
          <dgm:chPref val="3"/>
        </dgm:presLayoutVars>
      </dgm:prSet>
      <dgm:spPr/>
      <dgm:t>
        <a:bodyPr/>
        <a:lstStyle/>
        <a:p>
          <a:endParaRPr lang="en-US"/>
        </a:p>
      </dgm:t>
    </dgm:pt>
    <dgm:pt modelId="{F27D97E4-8F06-43BB-87BC-C1DD393D7BC4}" type="pres">
      <dgm:prSet presAssocID="{7548E844-1425-4EEC-A26E-176BDDA094E8}" presName="rootConnector1" presStyleLbl="node1" presStyleIdx="0" presStyleCnt="0"/>
      <dgm:spPr/>
      <dgm:t>
        <a:bodyPr/>
        <a:lstStyle/>
        <a:p>
          <a:endParaRPr lang="en-US"/>
        </a:p>
      </dgm:t>
    </dgm:pt>
    <dgm:pt modelId="{45633F27-F100-41E4-817F-9655A2E1E834}" type="pres">
      <dgm:prSet presAssocID="{7548E844-1425-4EEC-A26E-176BDDA094E8}" presName="hierChild2" presStyleCnt="0"/>
      <dgm:spPr/>
    </dgm:pt>
    <dgm:pt modelId="{496BCA99-587A-492A-9280-CE000744FB81}" type="pres">
      <dgm:prSet presAssocID="{8739A764-EADE-4F1B-B9E1-CA0DA5DA1EDB}" presName="Name35" presStyleLbl="parChTrans1D2" presStyleIdx="0" presStyleCnt="7"/>
      <dgm:spPr/>
      <dgm:t>
        <a:bodyPr/>
        <a:lstStyle/>
        <a:p>
          <a:endParaRPr lang="en-US"/>
        </a:p>
      </dgm:t>
    </dgm:pt>
    <dgm:pt modelId="{B655D2A4-55C6-4930-9F1D-806CC1DA187B}" type="pres">
      <dgm:prSet presAssocID="{B9C00F30-C3DD-4ED5-97C5-7816609728EF}" presName="hierRoot2" presStyleCnt="0">
        <dgm:presLayoutVars>
          <dgm:hierBranch/>
        </dgm:presLayoutVars>
      </dgm:prSet>
      <dgm:spPr/>
    </dgm:pt>
    <dgm:pt modelId="{A90A79F2-E4BD-46BE-BAFF-1124BBB7F0E7}" type="pres">
      <dgm:prSet presAssocID="{B9C00F30-C3DD-4ED5-97C5-7816609728EF}" presName="rootComposite" presStyleCnt="0"/>
      <dgm:spPr/>
    </dgm:pt>
    <dgm:pt modelId="{0EB5DBB3-A83E-49F6-938A-CFBA219AF638}" type="pres">
      <dgm:prSet presAssocID="{B9C00F30-C3DD-4ED5-97C5-7816609728EF}" presName="rootText" presStyleLbl="node2" presStyleIdx="0" presStyleCnt="7">
        <dgm:presLayoutVars>
          <dgm:chPref val="3"/>
        </dgm:presLayoutVars>
      </dgm:prSet>
      <dgm:spPr/>
      <dgm:t>
        <a:bodyPr/>
        <a:lstStyle/>
        <a:p>
          <a:endParaRPr lang="en-US"/>
        </a:p>
      </dgm:t>
    </dgm:pt>
    <dgm:pt modelId="{35303FEA-E0C1-4ECA-906C-8947BA8EE425}" type="pres">
      <dgm:prSet presAssocID="{B9C00F30-C3DD-4ED5-97C5-7816609728EF}" presName="rootConnector" presStyleLbl="node2" presStyleIdx="0" presStyleCnt="7"/>
      <dgm:spPr/>
      <dgm:t>
        <a:bodyPr/>
        <a:lstStyle/>
        <a:p>
          <a:endParaRPr lang="en-US"/>
        </a:p>
      </dgm:t>
    </dgm:pt>
    <dgm:pt modelId="{F2201CB3-9584-4638-87F5-9F276B5F77CE}" type="pres">
      <dgm:prSet presAssocID="{B9C00F30-C3DD-4ED5-97C5-7816609728EF}" presName="hierChild4" presStyleCnt="0"/>
      <dgm:spPr/>
    </dgm:pt>
    <dgm:pt modelId="{4FA0D2E1-9BBC-486A-A9AD-352B64B2EA70}" type="pres">
      <dgm:prSet presAssocID="{B9C00F30-C3DD-4ED5-97C5-7816609728EF}" presName="hierChild5" presStyleCnt="0"/>
      <dgm:spPr/>
    </dgm:pt>
    <dgm:pt modelId="{C5961937-6E2F-4D50-93BD-A6B47F91AFD5}" type="pres">
      <dgm:prSet presAssocID="{04E97BB6-9D48-4B4E-BBEE-8F364A090B8C}" presName="Name35" presStyleLbl="parChTrans1D2" presStyleIdx="1" presStyleCnt="7"/>
      <dgm:spPr/>
      <dgm:t>
        <a:bodyPr/>
        <a:lstStyle/>
        <a:p>
          <a:endParaRPr lang="en-US"/>
        </a:p>
      </dgm:t>
    </dgm:pt>
    <dgm:pt modelId="{478AE311-C5F3-4336-8052-2489EE74B219}" type="pres">
      <dgm:prSet presAssocID="{EDAC7BF5-E6B3-4658-ACAE-C76D350F018A}" presName="hierRoot2" presStyleCnt="0">
        <dgm:presLayoutVars>
          <dgm:hierBranch/>
        </dgm:presLayoutVars>
      </dgm:prSet>
      <dgm:spPr/>
    </dgm:pt>
    <dgm:pt modelId="{16CC91F1-90A0-40A4-8918-850FA521C751}" type="pres">
      <dgm:prSet presAssocID="{EDAC7BF5-E6B3-4658-ACAE-C76D350F018A}" presName="rootComposite" presStyleCnt="0"/>
      <dgm:spPr/>
    </dgm:pt>
    <dgm:pt modelId="{302F0A11-3D18-4298-B94B-BFFB832765F3}" type="pres">
      <dgm:prSet presAssocID="{EDAC7BF5-E6B3-4658-ACAE-C76D350F018A}" presName="rootText" presStyleLbl="node2" presStyleIdx="1" presStyleCnt="7">
        <dgm:presLayoutVars>
          <dgm:chPref val="3"/>
        </dgm:presLayoutVars>
      </dgm:prSet>
      <dgm:spPr/>
      <dgm:t>
        <a:bodyPr/>
        <a:lstStyle/>
        <a:p>
          <a:endParaRPr lang="en-US"/>
        </a:p>
      </dgm:t>
    </dgm:pt>
    <dgm:pt modelId="{3320B02D-5C99-4E61-96AD-1518FBF56403}" type="pres">
      <dgm:prSet presAssocID="{EDAC7BF5-E6B3-4658-ACAE-C76D350F018A}" presName="rootConnector" presStyleLbl="node2" presStyleIdx="1" presStyleCnt="7"/>
      <dgm:spPr/>
      <dgm:t>
        <a:bodyPr/>
        <a:lstStyle/>
        <a:p>
          <a:endParaRPr lang="en-US"/>
        </a:p>
      </dgm:t>
    </dgm:pt>
    <dgm:pt modelId="{0E2802CD-37A2-4355-B2C4-447B98D4C58F}" type="pres">
      <dgm:prSet presAssocID="{EDAC7BF5-E6B3-4658-ACAE-C76D350F018A}" presName="hierChild4" presStyleCnt="0"/>
      <dgm:spPr/>
    </dgm:pt>
    <dgm:pt modelId="{4927AA0F-217B-4280-9883-887F9133E376}" type="pres">
      <dgm:prSet presAssocID="{EDAC7BF5-E6B3-4658-ACAE-C76D350F018A}" presName="hierChild5" presStyleCnt="0"/>
      <dgm:spPr/>
    </dgm:pt>
    <dgm:pt modelId="{A5B4414F-D220-4856-9ECF-4195817626F0}" type="pres">
      <dgm:prSet presAssocID="{904BD82F-0410-4597-A545-A66FBAA74EF2}" presName="Name35" presStyleLbl="parChTrans1D2" presStyleIdx="2" presStyleCnt="7"/>
      <dgm:spPr/>
      <dgm:t>
        <a:bodyPr/>
        <a:lstStyle/>
        <a:p>
          <a:endParaRPr lang="en-US"/>
        </a:p>
      </dgm:t>
    </dgm:pt>
    <dgm:pt modelId="{DDE2C219-2F7F-4259-88CB-D56594E66582}" type="pres">
      <dgm:prSet presAssocID="{711322EE-CA0A-4E66-B4D0-87C9FB7F80ED}" presName="hierRoot2" presStyleCnt="0">
        <dgm:presLayoutVars>
          <dgm:hierBranch/>
        </dgm:presLayoutVars>
      </dgm:prSet>
      <dgm:spPr/>
    </dgm:pt>
    <dgm:pt modelId="{257CA377-013B-411B-9EC7-52ACED23593D}" type="pres">
      <dgm:prSet presAssocID="{711322EE-CA0A-4E66-B4D0-87C9FB7F80ED}" presName="rootComposite" presStyleCnt="0"/>
      <dgm:spPr/>
    </dgm:pt>
    <dgm:pt modelId="{F45C4FC6-661D-4CDB-A930-E95D156E01BA}" type="pres">
      <dgm:prSet presAssocID="{711322EE-CA0A-4E66-B4D0-87C9FB7F80ED}" presName="rootText" presStyleLbl="node2" presStyleIdx="2" presStyleCnt="7">
        <dgm:presLayoutVars>
          <dgm:chPref val="3"/>
        </dgm:presLayoutVars>
      </dgm:prSet>
      <dgm:spPr/>
      <dgm:t>
        <a:bodyPr/>
        <a:lstStyle/>
        <a:p>
          <a:endParaRPr lang="en-US"/>
        </a:p>
      </dgm:t>
    </dgm:pt>
    <dgm:pt modelId="{ED132B91-33DF-463B-8055-C100620706F7}" type="pres">
      <dgm:prSet presAssocID="{711322EE-CA0A-4E66-B4D0-87C9FB7F80ED}" presName="rootConnector" presStyleLbl="node2" presStyleIdx="2" presStyleCnt="7"/>
      <dgm:spPr/>
      <dgm:t>
        <a:bodyPr/>
        <a:lstStyle/>
        <a:p>
          <a:endParaRPr lang="en-US"/>
        </a:p>
      </dgm:t>
    </dgm:pt>
    <dgm:pt modelId="{04E074B1-60C7-41B3-9397-9BBAB46C7D4A}" type="pres">
      <dgm:prSet presAssocID="{711322EE-CA0A-4E66-B4D0-87C9FB7F80ED}" presName="hierChild4" presStyleCnt="0"/>
      <dgm:spPr/>
    </dgm:pt>
    <dgm:pt modelId="{FB548105-5ABB-496F-9A52-64D27D7DC1C5}" type="pres">
      <dgm:prSet presAssocID="{711322EE-CA0A-4E66-B4D0-87C9FB7F80ED}" presName="hierChild5" presStyleCnt="0"/>
      <dgm:spPr/>
    </dgm:pt>
    <dgm:pt modelId="{8728A026-D24B-40C5-AF32-859F12E704F8}" type="pres">
      <dgm:prSet presAssocID="{5A185319-EC6F-4B39-BF4B-EC315D33BAA7}" presName="Name35" presStyleLbl="parChTrans1D2" presStyleIdx="3" presStyleCnt="7"/>
      <dgm:spPr/>
      <dgm:t>
        <a:bodyPr/>
        <a:lstStyle/>
        <a:p>
          <a:endParaRPr lang="en-US"/>
        </a:p>
      </dgm:t>
    </dgm:pt>
    <dgm:pt modelId="{D1B2D991-10A5-4175-B0E3-30180D197173}" type="pres">
      <dgm:prSet presAssocID="{F0B3D1A9-0BD0-4B7C-B0BA-D5D78AFFDA60}" presName="hierRoot2" presStyleCnt="0">
        <dgm:presLayoutVars>
          <dgm:hierBranch/>
        </dgm:presLayoutVars>
      </dgm:prSet>
      <dgm:spPr/>
    </dgm:pt>
    <dgm:pt modelId="{D337F980-9BAA-4A31-BDE8-8055931DB0B1}" type="pres">
      <dgm:prSet presAssocID="{F0B3D1A9-0BD0-4B7C-B0BA-D5D78AFFDA60}" presName="rootComposite" presStyleCnt="0"/>
      <dgm:spPr/>
    </dgm:pt>
    <dgm:pt modelId="{B68ABE00-1CD9-40DC-A281-91BEB62C36B8}" type="pres">
      <dgm:prSet presAssocID="{F0B3D1A9-0BD0-4B7C-B0BA-D5D78AFFDA60}" presName="rootText" presStyleLbl="node2" presStyleIdx="3" presStyleCnt="7">
        <dgm:presLayoutVars>
          <dgm:chPref val="3"/>
        </dgm:presLayoutVars>
      </dgm:prSet>
      <dgm:spPr/>
      <dgm:t>
        <a:bodyPr/>
        <a:lstStyle/>
        <a:p>
          <a:endParaRPr lang="en-US"/>
        </a:p>
      </dgm:t>
    </dgm:pt>
    <dgm:pt modelId="{239AA912-7C1D-46B8-9EDC-4FA2CA7161B3}" type="pres">
      <dgm:prSet presAssocID="{F0B3D1A9-0BD0-4B7C-B0BA-D5D78AFFDA60}" presName="rootConnector" presStyleLbl="node2" presStyleIdx="3" presStyleCnt="7"/>
      <dgm:spPr/>
      <dgm:t>
        <a:bodyPr/>
        <a:lstStyle/>
        <a:p>
          <a:endParaRPr lang="en-US"/>
        </a:p>
      </dgm:t>
    </dgm:pt>
    <dgm:pt modelId="{DA42CB86-E327-4666-AE50-F14C4A7323C3}" type="pres">
      <dgm:prSet presAssocID="{F0B3D1A9-0BD0-4B7C-B0BA-D5D78AFFDA60}" presName="hierChild4" presStyleCnt="0"/>
      <dgm:spPr/>
    </dgm:pt>
    <dgm:pt modelId="{D0F4CBC7-D456-4950-BF6F-45A35CFF9908}" type="pres">
      <dgm:prSet presAssocID="{F0B3D1A9-0BD0-4B7C-B0BA-D5D78AFFDA60}" presName="hierChild5" presStyleCnt="0"/>
      <dgm:spPr/>
    </dgm:pt>
    <dgm:pt modelId="{7994A7EC-A03E-4E22-9C6F-1E5CE61F3400}" type="pres">
      <dgm:prSet presAssocID="{A5B24807-5B2A-4C78-877D-02727B375D14}" presName="Name35" presStyleLbl="parChTrans1D2" presStyleIdx="4" presStyleCnt="7"/>
      <dgm:spPr/>
      <dgm:t>
        <a:bodyPr/>
        <a:lstStyle/>
        <a:p>
          <a:endParaRPr lang="en-US"/>
        </a:p>
      </dgm:t>
    </dgm:pt>
    <dgm:pt modelId="{B2CE408F-B522-47C1-AF61-44BFC147B5E1}" type="pres">
      <dgm:prSet presAssocID="{78C6318F-E24F-424C-9BF7-741A4B19092B}" presName="hierRoot2" presStyleCnt="0">
        <dgm:presLayoutVars>
          <dgm:hierBranch/>
        </dgm:presLayoutVars>
      </dgm:prSet>
      <dgm:spPr/>
    </dgm:pt>
    <dgm:pt modelId="{2FBEEA8F-350A-4606-9BCB-C92B3917A0B9}" type="pres">
      <dgm:prSet presAssocID="{78C6318F-E24F-424C-9BF7-741A4B19092B}" presName="rootComposite" presStyleCnt="0"/>
      <dgm:spPr/>
    </dgm:pt>
    <dgm:pt modelId="{5C711DED-8230-4095-AB4A-6B5A414C9046}" type="pres">
      <dgm:prSet presAssocID="{78C6318F-E24F-424C-9BF7-741A4B19092B}" presName="rootText" presStyleLbl="node2" presStyleIdx="4" presStyleCnt="7">
        <dgm:presLayoutVars>
          <dgm:chPref val="3"/>
        </dgm:presLayoutVars>
      </dgm:prSet>
      <dgm:spPr/>
      <dgm:t>
        <a:bodyPr/>
        <a:lstStyle/>
        <a:p>
          <a:endParaRPr lang="en-US"/>
        </a:p>
      </dgm:t>
    </dgm:pt>
    <dgm:pt modelId="{ABCB6B3F-38CF-489B-BA06-8045FE7A1E51}" type="pres">
      <dgm:prSet presAssocID="{78C6318F-E24F-424C-9BF7-741A4B19092B}" presName="rootConnector" presStyleLbl="node2" presStyleIdx="4" presStyleCnt="7"/>
      <dgm:spPr/>
      <dgm:t>
        <a:bodyPr/>
        <a:lstStyle/>
        <a:p>
          <a:endParaRPr lang="en-US"/>
        </a:p>
      </dgm:t>
    </dgm:pt>
    <dgm:pt modelId="{BE74C989-7116-447A-966C-EB1EE3A4E25E}" type="pres">
      <dgm:prSet presAssocID="{78C6318F-E24F-424C-9BF7-741A4B19092B}" presName="hierChild4" presStyleCnt="0"/>
      <dgm:spPr/>
    </dgm:pt>
    <dgm:pt modelId="{9F48B07B-B255-43BC-AEFD-31A5A95669C5}" type="pres">
      <dgm:prSet presAssocID="{78C6318F-E24F-424C-9BF7-741A4B19092B}" presName="hierChild5" presStyleCnt="0"/>
      <dgm:spPr/>
    </dgm:pt>
    <dgm:pt modelId="{B62C3D29-2F4C-4CB9-823A-769F70561F2F}" type="pres">
      <dgm:prSet presAssocID="{78037218-ABA0-4044-96D0-95F1A412927C}" presName="Name35" presStyleLbl="parChTrans1D2" presStyleIdx="5" presStyleCnt="7"/>
      <dgm:spPr/>
      <dgm:t>
        <a:bodyPr/>
        <a:lstStyle/>
        <a:p>
          <a:endParaRPr lang="en-US"/>
        </a:p>
      </dgm:t>
    </dgm:pt>
    <dgm:pt modelId="{361D9EB2-2CA9-40A8-8659-F2AFF82B67F2}" type="pres">
      <dgm:prSet presAssocID="{35F312BE-A14A-48EB-A102-C2BCC6C7DB16}" presName="hierRoot2" presStyleCnt="0">
        <dgm:presLayoutVars>
          <dgm:hierBranch/>
        </dgm:presLayoutVars>
      </dgm:prSet>
      <dgm:spPr/>
    </dgm:pt>
    <dgm:pt modelId="{1470B9E0-BEAD-4526-AFB3-301D04C7A710}" type="pres">
      <dgm:prSet presAssocID="{35F312BE-A14A-48EB-A102-C2BCC6C7DB16}" presName="rootComposite" presStyleCnt="0"/>
      <dgm:spPr/>
    </dgm:pt>
    <dgm:pt modelId="{4ECC0AF3-F75A-4F3E-8A93-9FA24D00BB08}" type="pres">
      <dgm:prSet presAssocID="{35F312BE-A14A-48EB-A102-C2BCC6C7DB16}" presName="rootText" presStyleLbl="node2" presStyleIdx="5" presStyleCnt="7">
        <dgm:presLayoutVars>
          <dgm:chPref val="3"/>
        </dgm:presLayoutVars>
      </dgm:prSet>
      <dgm:spPr/>
      <dgm:t>
        <a:bodyPr/>
        <a:lstStyle/>
        <a:p>
          <a:endParaRPr lang="en-US"/>
        </a:p>
      </dgm:t>
    </dgm:pt>
    <dgm:pt modelId="{E0522FBA-594E-4D5E-880D-27E58C94B5A3}" type="pres">
      <dgm:prSet presAssocID="{35F312BE-A14A-48EB-A102-C2BCC6C7DB16}" presName="rootConnector" presStyleLbl="node2" presStyleIdx="5" presStyleCnt="7"/>
      <dgm:spPr/>
      <dgm:t>
        <a:bodyPr/>
        <a:lstStyle/>
        <a:p>
          <a:endParaRPr lang="en-US"/>
        </a:p>
      </dgm:t>
    </dgm:pt>
    <dgm:pt modelId="{C5C7E19C-E003-4C93-A0CE-93322CB86E1D}" type="pres">
      <dgm:prSet presAssocID="{35F312BE-A14A-48EB-A102-C2BCC6C7DB16}" presName="hierChild4" presStyleCnt="0"/>
      <dgm:spPr/>
    </dgm:pt>
    <dgm:pt modelId="{593A37C5-AADC-498D-8B07-0FE24CE982EE}" type="pres">
      <dgm:prSet presAssocID="{35F312BE-A14A-48EB-A102-C2BCC6C7DB16}" presName="hierChild5" presStyleCnt="0"/>
      <dgm:spPr/>
    </dgm:pt>
    <dgm:pt modelId="{7E822959-1DB8-4F45-AAD7-052B0E5D3310}" type="pres">
      <dgm:prSet presAssocID="{DD3A266C-0C4B-4FFE-895A-324F801BBF9E}" presName="Name35" presStyleLbl="parChTrans1D2" presStyleIdx="6" presStyleCnt="7"/>
      <dgm:spPr/>
      <dgm:t>
        <a:bodyPr/>
        <a:lstStyle/>
        <a:p>
          <a:endParaRPr lang="en-US"/>
        </a:p>
      </dgm:t>
    </dgm:pt>
    <dgm:pt modelId="{4FFA4665-557E-4C0F-AA8D-E2E985FF0729}" type="pres">
      <dgm:prSet presAssocID="{41123B0E-2ED8-4CF4-A6E1-A3C54A9F996D}" presName="hierRoot2" presStyleCnt="0">
        <dgm:presLayoutVars>
          <dgm:hierBranch/>
        </dgm:presLayoutVars>
      </dgm:prSet>
      <dgm:spPr/>
    </dgm:pt>
    <dgm:pt modelId="{84F9EA88-2C53-4981-80CA-BAE67EF776D9}" type="pres">
      <dgm:prSet presAssocID="{41123B0E-2ED8-4CF4-A6E1-A3C54A9F996D}" presName="rootComposite" presStyleCnt="0"/>
      <dgm:spPr/>
    </dgm:pt>
    <dgm:pt modelId="{D5D86605-E1EA-417E-8470-A85EE7ABEE36}" type="pres">
      <dgm:prSet presAssocID="{41123B0E-2ED8-4CF4-A6E1-A3C54A9F996D}" presName="rootText" presStyleLbl="node2" presStyleIdx="6" presStyleCnt="7">
        <dgm:presLayoutVars>
          <dgm:chPref val="3"/>
        </dgm:presLayoutVars>
      </dgm:prSet>
      <dgm:spPr/>
      <dgm:t>
        <a:bodyPr/>
        <a:lstStyle/>
        <a:p>
          <a:endParaRPr lang="en-US"/>
        </a:p>
      </dgm:t>
    </dgm:pt>
    <dgm:pt modelId="{FB8E5477-3E85-4F44-AD9F-5BDDC65EDD99}" type="pres">
      <dgm:prSet presAssocID="{41123B0E-2ED8-4CF4-A6E1-A3C54A9F996D}" presName="rootConnector" presStyleLbl="node2" presStyleIdx="6" presStyleCnt="7"/>
      <dgm:spPr/>
      <dgm:t>
        <a:bodyPr/>
        <a:lstStyle/>
        <a:p>
          <a:endParaRPr lang="en-US"/>
        </a:p>
      </dgm:t>
    </dgm:pt>
    <dgm:pt modelId="{A9566273-DCF0-4BE4-860C-18186EFFA0AE}" type="pres">
      <dgm:prSet presAssocID="{41123B0E-2ED8-4CF4-A6E1-A3C54A9F996D}" presName="hierChild4" presStyleCnt="0"/>
      <dgm:spPr/>
    </dgm:pt>
    <dgm:pt modelId="{A7EAE571-FD4A-42BB-A949-1938134DC395}" type="pres">
      <dgm:prSet presAssocID="{41123B0E-2ED8-4CF4-A6E1-A3C54A9F996D}" presName="hierChild5" presStyleCnt="0"/>
      <dgm:spPr/>
    </dgm:pt>
    <dgm:pt modelId="{5CC77B82-ED88-4528-947F-92B379634199}" type="pres">
      <dgm:prSet presAssocID="{7548E844-1425-4EEC-A26E-176BDDA094E8}" presName="hierChild3" presStyleCnt="0"/>
      <dgm:spPr/>
    </dgm:pt>
  </dgm:ptLst>
  <dgm:cxnLst>
    <dgm:cxn modelId="{B9C9CC7F-03A7-4AA3-84D9-BA578E73BF68}" type="presOf" srcId="{7548E844-1425-4EEC-A26E-176BDDA094E8}" destId="{34F1EF2C-3111-4915-9BF6-E08442501792}" srcOrd="0" destOrd="0" presId="urn:microsoft.com/office/officeart/2005/8/layout/orgChart1"/>
    <dgm:cxn modelId="{8ABFC224-CC59-4664-9477-4BEF2217C86E}" type="presOf" srcId="{41123B0E-2ED8-4CF4-A6E1-A3C54A9F996D}" destId="{D5D86605-E1EA-417E-8470-A85EE7ABEE36}" srcOrd="0" destOrd="0" presId="urn:microsoft.com/office/officeart/2005/8/layout/orgChart1"/>
    <dgm:cxn modelId="{877E4157-B8A5-44A4-B082-9FC4149A8940}" type="presOf" srcId="{35F312BE-A14A-48EB-A102-C2BCC6C7DB16}" destId="{4ECC0AF3-F75A-4F3E-8A93-9FA24D00BB08}" srcOrd="0" destOrd="0" presId="urn:microsoft.com/office/officeart/2005/8/layout/orgChart1"/>
    <dgm:cxn modelId="{E409470A-A318-4544-BF19-1ACCFD5E85BF}" srcId="{7548E844-1425-4EEC-A26E-176BDDA094E8}" destId="{711322EE-CA0A-4E66-B4D0-87C9FB7F80ED}" srcOrd="2" destOrd="0" parTransId="{904BD82F-0410-4597-A545-A66FBAA74EF2}" sibTransId="{C5D94805-C57C-4A4D-BD11-07AA607F87CC}"/>
    <dgm:cxn modelId="{622378B9-AF4D-4774-84B4-D90A73ACF896}" type="presOf" srcId="{35F312BE-A14A-48EB-A102-C2BCC6C7DB16}" destId="{E0522FBA-594E-4D5E-880D-27E58C94B5A3}" srcOrd="1" destOrd="0" presId="urn:microsoft.com/office/officeart/2005/8/layout/orgChart1"/>
    <dgm:cxn modelId="{4B274021-81F2-4202-A547-8C9BF3BFA264}" type="presOf" srcId="{F0B3D1A9-0BD0-4B7C-B0BA-D5D78AFFDA60}" destId="{B68ABE00-1CD9-40DC-A281-91BEB62C36B8}" srcOrd="0" destOrd="0" presId="urn:microsoft.com/office/officeart/2005/8/layout/orgChart1"/>
    <dgm:cxn modelId="{3D17CFBA-1576-4CFC-80E5-61541ACA1661}" type="presOf" srcId="{7760A2AC-E0A8-40C4-AB07-9B79A2F875FC}" destId="{5977C815-6141-4430-A4A7-152BCADCDCFB}" srcOrd="0" destOrd="0" presId="urn:microsoft.com/office/officeart/2005/8/layout/orgChart1"/>
    <dgm:cxn modelId="{701A1C45-CB87-4F8C-BC13-078ECB3A04B9}" type="presOf" srcId="{B9C00F30-C3DD-4ED5-97C5-7816609728EF}" destId="{35303FEA-E0C1-4ECA-906C-8947BA8EE425}" srcOrd="1" destOrd="0" presId="urn:microsoft.com/office/officeart/2005/8/layout/orgChart1"/>
    <dgm:cxn modelId="{E1C2D3BB-5967-4874-A541-1A73D534E8D3}" type="presOf" srcId="{04E97BB6-9D48-4B4E-BBEE-8F364A090B8C}" destId="{C5961937-6E2F-4D50-93BD-A6B47F91AFD5}" srcOrd="0" destOrd="0" presId="urn:microsoft.com/office/officeart/2005/8/layout/orgChart1"/>
    <dgm:cxn modelId="{BD9AA789-A6BF-4B95-95FE-AE7B52D2073E}" type="presOf" srcId="{5A185319-EC6F-4B39-BF4B-EC315D33BAA7}" destId="{8728A026-D24B-40C5-AF32-859F12E704F8}" srcOrd="0" destOrd="0" presId="urn:microsoft.com/office/officeart/2005/8/layout/orgChart1"/>
    <dgm:cxn modelId="{6808ED4E-EED7-4ADF-A1DE-4B3249C62CEC}" srcId="{7548E844-1425-4EEC-A26E-176BDDA094E8}" destId="{78C6318F-E24F-424C-9BF7-741A4B19092B}" srcOrd="4" destOrd="0" parTransId="{A5B24807-5B2A-4C78-877D-02727B375D14}" sibTransId="{32E40EC8-9C70-4102-B039-5BDD2F14C4DA}"/>
    <dgm:cxn modelId="{205E6A6B-E0BC-421C-ACBC-C02724E45639}" type="presOf" srcId="{78C6318F-E24F-424C-9BF7-741A4B19092B}" destId="{ABCB6B3F-38CF-489B-BA06-8045FE7A1E51}" srcOrd="1" destOrd="0" presId="urn:microsoft.com/office/officeart/2005/8/layout/orgChart1"/>
    <dgm:cxn modelId="{E55B86A1-99C1-4DBE-8631-A3F3748CA7EC}" type="presOf" srcId="{A5B24807-5B2A-4C78-877D-02727B375D14}" destId="{7994A7EC-A03E-4E22-9C6F-1E5CE61F3400}" srcOrd="0" destOrd="0" presId="urn:microsoft.com/office/officeart/2005/8/layout/orgChart1"/>
    <dgm:cxn modelId="{4C3A9184-54DA-43C9-9045-728F8E4A9D45}" type="presOf" srcId="{7548E844-1425-4EEC-A26E-176BDDA094E8}" destId="{F27D97E4-8F06-43BB-87BC-C1DD393D7BC4}" srcOrd="1" destOrd="0" presId="urn:microsoft.com/office/officeart/2005/8/layout/orgChart1"/>
    <dgm:cxn modelId="{CBA96C41-15E1-4895-9551-BD9A7CF2BE6D}" srcId="{7548E844-1425-4EEC-A26E-176BDDA094E8}" destId="{EDAC7BF5-E6B3-4658-ACAE-C76D350F018A}" srcOrd="1" destOrd="0" parTransId="{04E97BB6-9D48-4B4E-BBEE-8F364A090B8C}" sibTransId="{B73EE071-0626-40DF-918B-2C6D626D0F2E}"/>
    <dgm:cxn modelId="{408E2EF1-5FEF-4303-B0A8-0393F9098D6B}" type="presOf" srcId="{DD3A266C-0C4B-4FFE-895A-324F801BBF9E}" destId="{7E822959-1DB8-4F45-AAD7-052B0E5D3310}" srcOrd="0" destOrd="0" presId="urn:microsoft.com/office/officeart/2005/8/layout/orgChart1"/>
    <dgm:cxn modelId="{382C1640-2ECA-43C2-9558-63AA920F649B}" type="presOf" srcId="{EDAC7BF5-E6B3-4658-ACAE-C76D350F018A}" destId="{302F0A11-3D18-4298-B94B-BFFB832765F3}" srcOrd="0" destOrd="0" presId="urn:microsoft.com/office/officeart/2005/8/layout/orgChart1"/>
    <dgm:cxn modelId="{DC61B356-8809-4A8D-B0D2-CAC4327E8636}" type="presOf" srcId="{B9C00F30-C3DD-4ED5-97C5-7816609728EF}" destId="{0EB5DBB3-A83E-49F6-938A-CFBA219AF638}" srcOrd="0" destOrd="0" presId="urn:microsoft.com/office/officeart/2005/8/layout/orgChart1"/>
    <dgm:cxn modelId="{6B7B74FF-9ABA-4A74-9FA4-81A29783135F}" type="presOf" srcId="{78037218-ABA0-4044-96D0-95F1A412927C}" destId="{B62C3D29-2F4C-4CB9-823A-769F70561F2F}" srcOrd="0" destOrd="0" presId="urn:microsoft.com/office/officeart/2005/8/layout/orgChart1"/>
    <dgm:cxn modelId="{49A5BBE0-F356-4684-B1E2-1D16AC153E50}" type="presOf" srcId="{78C6318F-E24F-424C-9BF7-741A4B19092B}" destId="{5C711DED-8230-4095-AB4A-6B5A414C9046}" srcOrd="0" destOrd="0" presId="urn:microsoft.com/office/officeart/2005/8/layout/orgChart1"/>
    <dgm:cxn modelId="{4FAFD614-FAB3-4D05-B8B7-627D0E51487D}" type="presOf" srcId="{F0B3D1A9-0BD0-4B7C-B0BA-D5D78AFFDA60}" destId="{239AA912-7C1D-46B8-9EDC-4FA2CA7161B3}" srcOrd="1" destOrd="0" presId="urn:microsoft.com/office/officeart/2005/8/layout/orgChart1"/>
    <dgm:cxn modelId="{1C4A87F3-9E0C-4E43-8C45-68305464708A}" type="presOf" srcId="{EDAC7BF5-E6B3-4658-ACAE-C76D350F018A}" destId="{3320B02D-5C99-4E61-96AD-1518FBF56403}" srcOrd="1" destOrd="0" presId="urn:microsoft.com/office/officeart/2005/8/layout/orgChart1"/>
    <dgm:cxn modelId="{C0D54E46-8915-42BE-82EF-58F8AE093434}" srcId="{7548E844-1425-4EEC-A26E-176BDDA094E8}" destId="{35F312BE-A14A-48EB-A102-C2BCC6C7DB16}" srcOrd="5" destOrd="0" parTransId="{78037218-ABA0-4044-96D0-95F1A412927C}" sibTransId="{75686D06-B478-4797-B351-A9DABECC51EF}"/>
    <dgm:cxn modelId="{A81562D6-B3D7-40B6-92C1-24916249BF9A}" srcId="{7548E844-1425-4EEC-A26E-176BDDA094E8}" destId="{B9C00F30-C3DD-4ED5-97C5-7816609728EF}" srcOrd="0" destOrd="0" parTransId="{8739A764-EADE-4F1B-B9E1-CA0DA5DA1EDB}" sibTransId="{CC3457C4-606C-4B59-B311-3E1FFB3E28E1}"/>
    <dgm:cxn modelId="{7E5FB7D2-C2FA-42ED-9A63-E3B499EC912B}" srcId="{7548E844-1425-4EEC-A26E-176BDDA094E8}" destId="{41123B0E-2ED8-4CF4-A6E1-A3C54A9F996D}" srcOrd="6" destOrd="0" parTransId="{DD3A266C-0C4B-4FFE-895A-324F801BBF9E}" sibTransId="{47FCB4B4-3DFD-4172-870C-FB6C06D5A5E5}"/>
    <dgm:cxn modelId="{243D1AE5-219E-47B7-A74D-0245BF024018}" type="presOf" srcId="{41123B0E-2ED8-4CF4-A6E1-A3C54A9F996D}" destId="{FB8E5477-3E85-4F44-AD9F-5BDDC65EDD99}" srcOrd="1" destOrd="0" presId="urn:microsoft.com/office/officeart/2005/8/layout/orgChart1"/>
    <dgm:cxn modelId="{EA04BA42-617F-4485-85E9-78E790D8D79E}" type="presOf" srcId="{711322EE-CA0A-4E66-B4D0-87C9FB7F80ED}" destId="{F45C4FC6-661D-4CDB-A930-E95D156E01BA}" srcOrd="0" destOrd="0" presId="urn:microsoft.com/office/officeart/2005/8/layout/orgChart1"/>
    <dgm:cxn modelId="{CC712D8F-85FB-40AC-B465-41206C4D4875}" type="presOf" srcId="{904BD82F-0410-4597-A545-A66FBAA74EF2}" destId="{A5B4414F-D220-4856-9ECF-4195817626F0}" srcOrd="0" destOrd="0" presId="urn:microsoft.com/office/officeart/2005/8/layout/orgChart1"/>
    <dgm:cxn modelId="{79B07044-FF3C-48C6-9E69-0A8B926062EF}" type="presOf" srcId="{8739A764-EADE-4F1B-B9E1-CA0DA5DA1EDB}" destId="{496BCA99-587A-492A-9280-CE000744FB81}" srcOrd="0" destOrd="0" presId="urn:microsoft.com/office/officeart/2005/8/layout/orgChart1"/>
    <dgm:cxn modelId="{4EE70756-5996-49D5-B518-45F7B2FF1040}" type="presOf" srcId="{711322EE-CA0A-4E66-B4D0-87C9FB7F80ED}" destId="{ED132B91-33DF-463B-8055-C100620706F7}" srcOrd="1" destOrd="0" presId="urn:microsoft.com/office/officeart/2005/8/layout/orgChart1"/>
    <dgm:cxn modelId="{76B398BF-1314-49C0-82F2-32EE2C806D26}" srcId="{7760A2AC-E0A8-40C4-AB07-9B79A2F875FC}" destId="{7548E844-1425-4EEC-A26E-176BDDA094E8}" srcOrd="0" destOrd="0" parTransId="{7A8EA0A1-758E-4CE8-AD94-5CDD8F8BAE20}" sibTransId="{5E8D42C8-E59B-4181-B62C-6365A1B5B399}"/>
    <dgm:cxn modelId="{4C6261DA-C90F-4081-8924-1645B327A1C4}" srcId="{7548E844-1425-4EEC-A26E-176BDDA094E8}" destId="{F0B3D1A9-0BD0-4B7C-B0BA-D5D78AFFDA60}" srcOrd="3" destOrd="0" parTransId="{5A185319-EC6F-4B39-BF4B-EC315D33BAA7}" sibTransId="{D885FFC8-D8BA-47BD-A24D-58BF7ECF4A22}"/>
    <dgm:cxn modelId="{E4519A3A-09D7-4381-B8B9-7194B816E4FC}" type="presParOf" srcId="{5977C815-6141-4430-A4A7-152BCADCDCFB}" destId="{777B464E-0D66-4DAD-8F2E-8976B4AB62D2}" srcOrd="0" destOrd="0" presId="urn:microsoft.com/office/officeart/2005/8/layout/orgChart1"/>
    <dgm:cxn modelId="{07EDDB85-85CB-4897-8C3A-F9E781CD029F}" type="presParOf" srcId="{777B464E-0D66-4DAD-8F2E-8976B4AB62D2}" destId="{C8476C72-BCCC-4DE1-ABEE-941F0F52531D}" srcOrd="0" destOrd="0" presId="urn:microsoft.com/office/officeart/2005/8/layout/orgChart1"/>
    <dgm:cxn modelId="{EC1B707C-7948-482A-8213-C9AFB9989B16}" type="presParOf" srcId="{C8476C72-BCCC-4DE1-ABEE-941F0F52531D}" destId="{34F1EF2C-3111-4915-9BF6-E08442501792}" srcOrd="0" destOrd="0" presId="urn:microsoft.com/office/officeart/2005/8/layout/orgChart1"/>
    <dgm:cxn modelId="{BD6E9B8A-C013-4E6F-B4F8-D154F7698681}" type="presParOf" srcId="{C8476C72-BCCC-4DE1-ABEE-941F0F52531D}" destId="{F27D97E4-8F06-43BB-87BC-C1DD393D7BC4}" srcOrd="1" destOrd="0" presId="urn:microsoft.com/office/officeart/2005/8/layout/orgChart1"/>
    <dgm:cxn modelId="{E3B223F0-F90F-4C27-A50C-912B38EF0330}" type="presParOf" srcId="{777B464E-0D66-4DAD-8F2E-8976B4AB62D2}" destId="{45633F27-F100-41E4-817F-9655A2E1E834}" srcOrd="1" destOrd="0" presId="urn:microsoft.com/office/officeart/2005/8/layout/orgChart1"/>
    <dgm:cxn modelId="{F55116EB-280B-42AD-A65C-F428B40F5B05}" type="presParOf" srcId="{45633F27-F100-41E4-817F-9655A2E1E834}" destId="{496BCA99-587A-492A-9280-CE000744FB81}" srcOrd="0" destOrd="0" presId="urn:microsoft.com/office/officeart/2005/8/layout/orgChart1"/>
    <dgm:cxn modelId="{4155EDE1-F586-4038-96B1-C8741A9C53A0}" type="presParOf" srcId="{45633F27-F100-41E4-817F-9655A2E1E834}" destId="{B655D2A4-55C6-4930-9F1D-806CC1DA187B}" srcOrd="1" destOrd="0" presId="urn:microsoft.com/office/officeart/2005/8/layout/orgChart1"/>
    <dgm:cxn modelId="{999EEC13-62EF-4912-8463-2F2AB2D5760C}" type="presParOf" srcId="{B655D2A4-55C6-4930-9F1D-806CC1DA187B}" destId="{A90A79F2-E4BD-46BE-BAFF-1124BBB7F0E7}" srcOrd="0" destOrd="0" presId="urn:microsoft.com/office/officeart/2005/8/layout/orgChart1"/>
    <dgm:cxn modelId="{8EA26DB8-55C4-47FE-9BE9-54D1202CF240}" type="presParOf" srcId="{A90A79F2-E4BD-46BE-BAFF-1124BBB7F0E7}" destId="{0EB5DBB3-A83E-49F6-938A-CFBA219AF638}" srcOrd="0" destOrd="0" presId="urn:microsoft.com/office/officeart/2005/8/layout/orgChart1"/>
    <dgm:cxn modelId="{27C35871-98E4-4AF2-86DD-554F9E4902A4}" type="presParOf" srcId="{A90A79F2-E4BD-46BE-BAFF-1124BBB7F0E7}" destId="{35303FEA-E0C1-4ECA-906C-8947BA8EE425}" srcOrd="1" destOrd="0" presId="urn:microsoft.com/office/officeart/2005/8/layout/orgChart1"/>
    <dgm:cxn modelId="{A4C1F35B-6A02-40BC-8BD3-A4897886026C}" type="presParOf" srcId="{B655D2A4-55C6-4930-9F1D-806CC1DA187B}" destId="{F2201CB3-9584-4638-87F5-9F276B5F77CE}" srcOrd="1" destOrd="0" presId="urn:microsoft.com/office/officeart/2005/8/layout/orgChart1"/>
    <dgm:cxn modelId="{7CF46938-0BC2-4F76-98B0-9BBC7E6889C0}" type="presParOf" srcId="{B655D2A4-55C6-4930-9F1D-806CC1DA187B}" destId="{4FA0D2E1-9BBC-486A-A9AD-352B64B2EA70}" srcOrd="2" destOrd="0" presId="urn:microsoft.com/office/officeart/2005/8/layout/orgChart1"/>
    <dgm:cxn modelId="{B54519E4-64DD-4B9D-BBDF-074625BA6AC0}" type="presParOf" srcId="{45633F27-F100-41E4-817F-9655A2E1E834}" destId="{C5961937-6E2F-4D50-93BD-A6B47F91AFD5}" srcOrd="2" destOrd="0" presId="urn:microsoft.com/office/officeart/2005/8/layout/orgChart1"/>
    <dgm:cxn modelId="{677DD07F-EAD5-4F69-8170-00CFB5CE4F18}" type="presParOf" srcId="{45633F27-F100-41E4-817F-9655A2E1E834}" destId="{478AE311-C5F3-4336-8052-2489EE74B219}" srcOrd="3" destOrd="0" presId="urn:microsoft.com/office/officeart/2005/8/layout/orgChart1"/>
    <dgm:cxn modelId="{796CFBC4-5D5C-464E-81CC-F7886E77B23D}" type="presParOf" srcId="{478AE311-C5F3-4336-8052-2489EE74B219}" destId="{16CC91F1-90A0-40A4-8918-850FA521C751}" srcOrd="0" destOrd="0" presId="urn:microsoft.com/office/officeart/2005/8/layout/orgChart1"/>
    <dgm:cxn modelId="{11A8898D-6AD8-424E-9A68-CF20BD2D490A}" type="presParOf" srcId="{16CC91F1-90A0-40A4-8918-850FA521C751}" destId="{302F0A11-3D18-4298-B94B-BFFB832765F3}" srcOrd="0" destOrd="0" presId="urn:microsoft.com/office/officeart/2005/8/layout/orgChart1"/>
    <dgm:cxn modelId="{DF657795-64E4-4740-9BB8-3DB3B145A010}" type="presParOf" srcId="{16CC91F1-90A0-40A4-8918-850FA521C751}" destId="{3320B02D-5C99-4E61-96AD-1518FBF56403}" srcOrd="1" destOrd="0" presId="urn:microsoft.com/office/officeart/2005/8/layout/orgChart1"/>
    <dgm:cxn modelId="{DFEA558E-DAF6-4245-A7E1-1BE6D7DA4983}" type="presParOf" srcId="{478AE311-C5F3-4336-8052-2489EE74B219}" destId="{0E2802CD-37A2-4355-B2C4-447B98D4C58F}" srcOrd="1" destOrd="0" presId="urn:microsoft.com/office/officeart/2005/8/layout/orgChart1"/>
    <dgm:cxn modelId="{8A176F01-79E6-4D56-AF71-40370CFDD4D1}" type="presParOf" srcId="{478AE311-C5F3-4336-8052-2489EE74B219}" destId="{4927AA0F-217B-4280-9883-887F9133E376}" srcOrd="2" destOrd="0" presId="urn:microsoft.com/office/officeart/2005/8/layout/orgChart1"/>
    <dgm:cxn modelId="{9C42C989-089A-4857-94FF-99381238F0D5}" type="presParOf" srcId="{45633F27-F100-41E4-817F-9655A2E1E834}" destId="{A5B4414F-D220-4856-9ECF-4195817626F0}" srcOrd="4" destOrd="0" presId="urn:microsoft.com/office/officeart/2005/8/layout/orgChart1"/>
    <dgm:cxn modelId="{D8EC8845-F555-43EB-A997-61264C8EBA7D}" type="presParOf" srcId="{45633F27-F100-41E4-817F-9655A2E1E834}" destId="{DDE2C219-2F7F-4259-88CB-D56594E66582}" srcOrd="5" destOrd="0" presId="urn:microsoft.com/office/officeart/2005/8/layout/orgChart1"/>
    <dgm:cxn modelId="{FB36A5E2-ED63-4EC4-9FBA-0F806DAF2B82}" type="presParOf" srcId="{DDE2C219-2F7F-4259-88CB-D56594E66582}" destId="{257CA377-013B-411B-9EC7-52ACED23593D}" srcOrd="0" destOrd="0" presId="urn:microsoft.com/office/officeart/2005/8/layout/orgChart1"/>
    <dgm:cxn modelId="{9B2A0524-1FB5-4CAB-8D70-7DD6C65D98FF}" type="presParOf" srcId="{257CA377-013B-411B-9EC7-52ACED23593D}" destId="{F45C4FC6-661D-4CDB-A930-E95D156E01BA}" srcOrd="0" destOrd="0" presId="urn:microsoft.com/office/officeart/2005/8/layout/orgChart1"/>
    <dgm:cxn modelId="{68348F0C-F600-4F0F-8B7F-6B8823FA4963}" type="presParOf" srcId="{257CA377-013B-411B-9EC7-52ACED23593D}" destId="{ED132B91-33DF-463B-8055-C100620706F7}" srcOrd="1" destOrd="0" presId="urn:microsoft.com/office/officeart/2005/8/layout/orgChart1"/>
    <dgm:cxn modelId="{FB652761-04ED-4DD5-BCB4-66F91B79AA38}" type="presParOf" srcId="{DDE2C219-2F7F-4259-88CB-D56594E66582}" destId="{04E074B1-60C7-41B3-9397-9BBAB46C7D4A}" srcOrd="1" destOrd="0" presId="urn:microsoft.com/office/officeart/2005/8/layout/orgChart1"/>
    <dgm:cxn modelId="{BDF1D45C-B744-4294-A4FB-1880766CAAED}" type="presParOf" srcId="{DDE2C219-2F7F-4259-88CB-D56594E66582}" destId="{FB548105-5ABB-496F-9A52-64D27D7DC1C5}" srcOrd="2" destOrd="0" presId="urn:microsoft.com/office/officeart/2005/8/layout/orgChart1"/>
    <dgm:cxn modelId="{32D93ED2-1D21-4456-A0A8-824F675F12F3}" type="presParOf" srcId="{45633F27-F100-41E4-817F-9655A2E1E834}" destId="{8728A026-D24B-40C5-AF32-859F12E704F8}" srcOrd="6" destOrd="0" presId="urn:microsoft.com/office/officeart/2005/8/layout/orgChart1"/>
    <dgm:cxn modelId="{1AE53194-7DC0-46B9-AF6A-BDD040E1E02D}" type="presParOf" srcId="{45633F27-F100-41E4-817F-9655A2E1E834}" destId="{D1B2D991-10A5-4175-B0E3-30180D197173}" srcOrd="7" destOrd="0" presId="urn:microsoft.com/office/officeart/2005/8/layout/orgChart1"/>
    <dgm:cxn modelId="{49DE63BC-D0DC-41F4-89FD-0716C26AD90A}" type="presParOf" srcId="{D1B2D991-10A5-4175-B0E3-30180D197173}" destId="{D337F980-9BAA-4A31-BDE8-8055931DB0B1}" srcOrd="0" destOrd="0" presId="urn:microsoft.com/office/officeart/2005/8/layout/orgChart1"/>
    <dgm:cxn modelId="{9C017108-A1EA-4168-88C3-217C49C974FC}" type="presParOf" srcId="{D337F980-9BAA-4A31-BDE8-8055931DB0B1}" destId="{B68ABE00-1CD9-40DC-A281-91BEB62C36B8}" srcOrd="0" destOrd="0" presId="urn:microsoft.com/office/officeart/2005/8/layout/orgChart1"/>
    <dgm:cxn modelId="{5E57747B-336D-4362-B27E-8E0E3918B216}" type="presParOf" srcId="{D337F980-9BAA-4A31-BDE8-8055931DB0B1}" destId="{239AA912-7C1D-46B8-9EDC-4FA2CA7161B3}" srcOrd="1" destOrd="0" presId="urn:microsoft.com/office/officeart/2005/8/layout/orgChart1"/>
    <dgm:cxn modelId="{83411575-205B-40BF-A7B6-9BCFD916A1E2}" type="presParOf" srcId="{D1B2D991-10A5-4175-B0E3-30180D197173}" destId="{DA42CB86-E327-4666-AE50-F14C4A7323C3}" srcOrd="1" destOrd="0" presId="urn:microsoft.com/office/officeart/2005/8/layout/orgChart1"/>
    <dgm:cxn modelId="{846EC93A-2292-40B8-9C18-8B91509B7234}" type="presParOf" srcId="{D1B2D991-10A5-4175-B0E3-30180D197173}" destId="{D0F4CBC7-D456-4950-BF6F-45A35CFF9908}" srcOrd="2" destOrd="0" presId="urn:microsoft.com/office/officeart/2005/8/layout/orgChart1"/>
    <dgm:cxn modelId="{0BE32F70-F0BC-4863-AEE4-139AAB807193}" type="presParOf" srcId="{45633F27-F100-41E4-817F-9655A2E1E834}" destId="{7994A7EC-A03E-4E22-9C6F-1E5CE61F3400}" srcOrd="8" destOrd="0" presId="urn:microsoft.com/office/officeart/2005/8/layout/orgChart1"/>
    <dgm:cxn modelId="{1D5F08F5-04AC-4C0D-903F-33CEA3932FC4}" type="presParOf" srcId="{45633F27-F100-41E4-817F-9655A2E1E834}" destId="{B2CE408F-B522-47C1-AF61-44BFC147B5E1}" srcOrd="9" destOrd="0" presId="urn:microsoft.com/office/officeart/2005/8/layout/orgChart1"/>
    <dgm:cxn modelId="{88FF436B-2845-4BC9-AFA0-0F58B5B7ECC5}" type="presParOf" srcId="{B2CE408F-B522-47C1-AF61-44BFC147B5E1}" destId="{2FBEEA8F-350A-4606-9BCB-C92B3917A0B9}" srcOrd="0" destOrd="0" presId="urn:microsoft.com/office/officeart/2005/8/layout/orgChart1"/>
    <dgm:cxn modelId="{664376A6-8669-4261-9AA9-A7FFE7412572}" type="presParOf" srcId="{2FBEEA8F-350A-4606-9BCB-C92B3917A0B9}" destId="{5C711DED-8230-4095-AB4A-6B5A414C9046}" srcOrd="0" destOrd="0" presId="urn:microsoft.com/office/officeart/2005/8/layout/orgChart1"/>
    <dgm:cxn modelId="{AC37ABF1-54E6-4AAF-97D9-E757EAAA5B0A}" type="presParOf" srcId="{2FBEEA8F-350A-4606-9BCB-C92B3917A0B9}" destId="{ABCB6B3F-38CF-489B-BA06-8045FE7A1E51}" srcOrd="1" destOrd="0" presId="urn:microsoft.com/office/officeart/2005/8/layout/orgChart1"/>
    <dgm:cxn modelId="{3974F7FE-62B0-4F1B-99BD-95C581C7A5BC}" type="presParOf" srcId="{B2CE408F-B522-47C1-AF61-44BFC147B5E1}" destId="{BE74C989-7116-447A-966C-EB1EE3A4E25E}" srcOrd="1" destOrd="0" presId="urn:microsoft.com/office/officeart/2005/8/layout/orgChart1"/>
    <dgm:cxn modelId="{6E1C578A-E1D6-4132-99A4-5DA799800D09}" type="presParOf" srcId="{B2CE408F-B522-47C1-AF61-44BFC147B5E1}" destId="{9F48B07B-B255-43BC-AEFD-31A5A95669C5}" srcOrd="2" destOrd="0" presId="urn:microsoft.com/office/officeart/2005/8/layout/orgChart1"/>
    <dgm:cxn modelId="{087E4C40-E815-4233-A2F1-2BFD5A415632}" type="presParOf" srcId="{45633F27-F100-41E4-817F-9655A2E1E834}" destId="{B62C3D29-2F4C-4CB9-823A-769F70561F2F}" srcOrd="10" destOrd="0" presId="urn:microsoft.com/office/officeart/2005/8/layout/orgChart1"/>
    <dgm:cxn modelId="{D9240F2A-BFDF-41CC-B8B7-CA319A54790B}" type="presParOf" srcId="{45633F27-F100-41E4-817F-9655A2E1E834}" destId="{361D9EB2-2CA9-40A8-8659-F2AFF82B67F2}" srcOrd="11" destOrd="0" presId="urn:microsoft.com/office/officeart/2005/8/layout/orgChart1"/>
    <dgm:cxn modelId="{3BD74942-2E1F-4EF0-A158-3A73D385D2AD}" type="presParOf" srcId="{361D9EB2-2CA9-40A8-8659-F2AFF82B67F2}" destId="{1470B9E0-BEAD-4526-AFB3-301D04C7A710}" srcOrd="0" destOrd="0" presId="urn:microsoft.com/office/officeart/2005/8/layout/orgChart1"/>
    <dgm:cxn modelId="{88F72D6E-5190-4170-A5A4-6B961177695B}" type="presParOf" srcId="{1470B9E0-BEAD-4526-AFB3-301D04C7A710}" destId="{4ECC0AF3-F75A-4F3E-8A93-9FA24D00BB08}" srcOrd="0" destOrd="0" presId="urn:microsoft.com/office/officeart/2005/8/layout/orgChart1"/>
    <dgm:cxn modelId="{38E76B6A-0A74-407E-814D-86DD9A004D78}" type="presParOf" srcId="{1470B9E0-BEAD-4526-AFB3-301D04C7A710}" destId="{E0522FBA-594E-4D5E-880D-27E58C94B5A3}" srcOrd="1" destOrd="0" presId="urn:microsoft.com/office/officeart/2005/8/layout/orgChart1"/>
    <dgm:cxn modelId="{964B7C4F-4398-4EF7-B0F1-23C7E7E3F9D6}" type="presParOf" srcId="{361D9EB2-2CA9-40A8-8659-F2AFF82B67F2}" destId="{C5C7E19C-E003-4C93-A0CE-93322CB86E1D}" srcOrd="1" destOrd="0" presId="urn:microsoft.com/office/officeart/2005/8/layout/orgChart1"/>
    <dgm:cxn modelId="{C163AE84-96B3-48B3-B4FA-530CE8374C5C}" type="presParOf" srcId="{361D9EB2-2CA9-40A8-8659-F2AFF82B67F2}" destId="{593A37C5-AADC-498D-8B07-0FE24CE982EE}" srcOrd="2" destOrd="0" presId="urn:microsoft.com/office/officeart/2005/8/layout/orgChart1"/>
    <dgm:cxn modelId="{76A9AE63-7B6D-4C7B-98D3-7A2BC2A712AD}" type="presParOf" srcId="{45633F27-F100-41E4-817F-9655A2E1E834}" destId="{7E822959-1DB8-4F45-AAD7-052B0E5D3310}" srcOrd="12" destOrd="0" presId="urn:microsoft.com/office/officeart/2005/8/layout/orgChart1"/>
    <dgm:cxn modelId="{CF735AFF-DE90-44BE-8759-6C109E0E969D}" type="presParOf" srcId="{45633F27-F100-41E4-817F-9655A2E1E834}" destId="{4FFA4665-557E-4C0F-AA8D-E2E985FF0729}" srcOrd="13" destOrd="0" presId="urn:microsoft.com/office/officeart/2005/8/layout/orgChart1"/>
    <dgm:cxn modelId="{8DFDA72D-0F91-4469-8C0B-9CFEEBB8A3B6}" type="presParOf" srcId="{4FFA4665-557E-4C0F-AA8D-E2E985FF0729}" destId="{84F9EA88-2C53-4981-80CA-BAE67EF776D9}" srcOrd="0" destOrd="0" presId="urn:microsoft.com/office/officeart/2005/8/layout/orgChart1"/>
    <dgm:cxn modelId="{AB28370B-AF2B-489F-BA5F-208A5C4F96A1}" type="presParOf" srcId="{84F9EA88-2C53-4981-80CA-BAE67EF776D9}" destId="{D5D86605-E1EA-417E-8470-A85EE7ABEE36}" srcOrd="0" destOrd="0" presId="urn:microsoft.com/office/officeart/2005/8/layout/orgChart1"/>
    <dgm:cxn modelId="{B1DC82D9-1804-477B-9655-9737494EC8FD}" type="presParOf" srcId="{84F9EA88-2C53-4981-80CA-BAE67EF776D9}" destId="{FB8E5477-3E85-4F44-AD9F-5BDDC65EDD99}" srcOrd="1" destOrd="0" presId="urn:microsoft.com/office/officeart/2005/8/layout/orgChart1"/>
    <dgm:cxn modelId="{DBEA62B7-A664-4BE5-9397-47E2D087F598}" type="presParOf" srcId="{4FFA4665-557E-4C0F-AA8D-E2E985FF0729}" destId="{A9566273-DCF0-4BE4-860C-18186EFFA0AE}" srcOrd="1" destOrd="0" presId="urn:microsoft.com/office/officeart/2005/8/layout/orgChart1"/>
    <dgm:cxn modelId="{9D3F821C-831D-47DD-AC7D-49B1EC7E6446}" type="presParOf" srcId="{4FFA4665-557E-4C0F-AA8D-E2E985FF0729}" destId="{A7EAE571-FD4A-42BB-A949-1938134DC395}" srcOrd="2" destOrd="0" presId="urn:microsoft.com/office/officeart/2005/8/layout/orgChart1"/>
    <dgm:cxn modelId="{8B5E4F48-B3FF-4CFA-887D-3195333E5003}" type="presParOf" srcId="{777B464E-0D66-4DAD-8F2E-8976B4AB62D2}" destId="{5CC77B82-ED88-4528-947F-92B379634199}"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760A2AC-E0A8-40C4-AB07-9B79A2F875FC}" type="doc">
      <dgm:prSet loTypeId="urn:microsoft.com/office/officeart/2005/8/layout/orgChart1" loCatId="hierarchy" qsTypeId="urn:microsoft.com/office/officeart/2005/8/quickstyle/simple1" qsCatId="simple" csTypeId="urn:microsoft.com/office/officeart/2005/8/colors/accent1_2" csCatId="accent1" phldr="1"/>
      <dgm:spPr>
        <a:scene3d>
          <a:camera prst="orthographicFront">
            <a:rot lat="0" lon="0" rev="0"/>
          </a:camera>
          <a:lightRig rig="threePt" dir="t"/>
        </a:scene3d>
      </dgm:spPr>
    </dgm:pt>
    <dgm:pt modelId="{7548E844-1425-4EEC-A26E-176BDDA094E8}">
      <dgm:prSet/>
      <dgm:spPr/>
      <dgm:t>
        <a:bodyPr/>
        <a:lstStyle/>
        <a:p>
          <a:pPr marR="0" algn="ctr" rtl="0"/>
          <a:r>
            <a:rPr lang="en-US" baseline="0" smtClean="0">
              <a:latin typeface="Calibri"/>
            </a:rPr>
            <a:t>Project X</a:t>
          </a:r>
        </a:p>
        <a:p>
          <a:pPr marR="0" algn="ctr" rtl="0"/>
          <a:r>
            <a:rPr lang="en-US" baseline="0" smtClean="0">
              <a:latin typeface="Calibri"/>
            </a:rPr>
            <a:t>Title</a:t>
          </a:r>
          <a:endParaRPr lang="en-US" baseline="0" smtClean="0">
            <a:latin typeface="Times New Roman"/>
          </a:endParaRPr>
        </a:p>
        <a:p>
          <a:pPr marR="0" algn="ctr" rtl="0"/>
          <a:endParaRPr lang="en-US" baseline="0" smtClean="0">
            <a:latin typeface="Times New Roman"/>
          </a:endParaRPr>
        </a:p>
        <a:p>
          <a:pPr marR="0" algn="ctr" rtl="0"/>
          <a:r>
            <a:rPr lang="en-US" baseline="0" smtClean="0">
              <a:latin typeface="Calibri"/>
            </a:rPr>
            <a:t>You can include a brief description of the project in here.</a:t>
          </a:r>
          <a:endParaRPr lang="en-US" smtClean="0"/>
        </a:p>
      </dgm:t>
    </dgm:pt>
    <dgm:pt modelId="{7A8EA0A1-758E-4CE8-AD94-5CDD8F8BAE20}" type="parTrans" cxnId="{76B398BF-1314-49C0-82F2-32EE2C806D26}">
      <dgm:prSet/>
      <dgm:spPr/>
      <dgm:t>
        <a:bodyPr/>
        <a:lstStyle/>
        <a:p>
          <a:pPr algn="ctr"/>
          <a:endParaRPr lang="en-US"/>
        </a:p>
      </dgm:t>
    </dgm:pt>
    <dgm:pt modelId="{5E8D42C8-E59B-4181-B62C-6365A1B5B399}" type="sibTrans" cxnId="{76B398BF-1314-49C0-82F2-32EE2C806D26}">
      <dgm:prSet/>
      <dgm:spPr/>
      <dgm:t>
        <a:bodyPr/>
        <a:lstStyle/>
        <a:p>
          <a:pPr algn="ctr"/>
          <a:endParaRPr lang="en-US"/>
        </a:p>
      </dgm:t>
    </dgm:pt>
    <dgm:pt modelId="{B9C00F30-C3DD-4ED5-97C5-7816609728EF}">
      <dgm:prSet/>
      <dgm:spPr/>
      <dgm:t>
        <a:bodyPr/>
        <a:lstStyle/>
        <a:p>
          <a:pPr marR="0" algn="ctr" rtl="0"/>
          <a:r>
            <a:rPr lang="en-US" baseline="0" smtClean="0">
              <a:latin typeface="Calibri"/>
            </a:rPr>
            <a:t>Subsystem 1</a:t>
          </a:r>
        </a:p>
        <a:p>
          <a:pPr marR="0" algn="ctr" rtl="0"/>
          <a:r>
            <a:rPr lang="en-US" baseline="0" smtClean="0">
              <a:latin typeface="Calibri"/>
            </a:rPr>
            <a:t>(owner’s name)</a:t>
          </a:r>
          <a:endParaRPr lang="en-US" smtClean="0"/>
        </a:p>
      </dgm:t>
    </dgm:pt>
    <dgm:pt modelId="{8739A764-EADE-4F1B-B9E1-CA0DA5DA1EDB}" type="parTrans" cxnId="{A81562D6-B3D7-40B6-92C1-24916249BF9A}">
      <dgm:prSet/>
      <dgm:spPr/>
      <dgm:t>
        <a:bodyPr/>
        <a:lstStyle/>
        <a:p>
          <a:pPr algn="ctr"/>
          <a:endParaRPr lang="en-US"/>
        </a:p>
      </dgm:t>
    </dgm:pt>
    <dgm:pt modelId="{CC3457C4-606C-4B59-B311-3E1FFB3E28E1}" type="sibTrans" cxnId="{A81562D6-B3D7-40B6-92C1-24916249BF9A}">
      <dgm:prSet/>
      <dgm:spPr/>
      <dgm:t>
        <a:bodyPr/>
        <a:lstStyle/>
        <a:p>
          <a:pPr algn="ctr"/>
          <a:endParaRPr lang="en-US"/>
        </a:p>
      </dgm:t>
    </dgm:pt>
    <dgm:pt modelId="{EDAC7BF5-E6B3-4658-ACAE-C76D350F018A}">
      <dgm:prSet/>
      <dgm:spPr/>
      <dgm:t>
        <a:bodyPr/>
        <a:lstStyle/>
        <a:p>
          <a:pPr marR="0" algn="ctr" rtl="0"/>
          <a:r>
            <a:rPr lang="en-US" baseline="0" smtClean="0">
              <a:latin typeface="Calibri"/>
            </a:rPr>
            <a:t>Subassembly 1</a:t>
          </a:r>
        </a:p>
      </dgm:t>
    </dgm:pt>
    <dgm:pt modelId="{04E97BB6-9D48-4B4E-BBEE-8F364A090B8C}" type="parTrans" cxnId="{CBA96C41-15E1-4895-9551-BD9A7CF2BE6D}">
      <dgm:prSet/>
      <dgm:spPr/>
      <dgm:t>
        <a:bodyPr/>
        <a:lstStyle/>
        <a:p>
          <a:pPr algn="ctr"/>
          <a:endParaRPr lang="en-US"/>
        </a:p>
      </dgm:t>
    </dgm:pt>
    <dgm:pt modelId="{B73EE071-0626-40DF-918B-2C6D626D0F2E}" type="sibTrans" cxnId="{CBA96C41-15E1-4895-9551-BD9A7CF2BE6D}">
      <dgm:prSet/>
      <dgm:spPr/>
      <dgm:t>
        <a:bodyPr/>
        <a:lstStyle/>
        <a:p>
          <a:pPr algn="ctr"/>
          <a:endParaRPr lang="en-US"/>
        </a:p>
      </dgm:t>
    </dgm:pt>
    <dgm:pt modelId="{711322EE-CA0A-4E66-B4D0-87C9FB7F80ED}">
      <dgm:prSet/>
      <dgm:spPr/>
      <dgm:t>
        <a:bodyPr/>
        <a:lstStyle/>
        <a:p>
          <a:pPr marR="0" algn="ctr" rtl="0"/>
          <a:r>
            <a:rPr lang="en-US" baseline="0" smtClean="0">
              <a:latin typeface="Calibri"/>
            </a:rPr>
            <a:t>Subsystem 3</a:t>
          </a:r>
        </a:p>
        <a:p>
          <a:pPr marR="0" algn="ctr" rtl="0"/>
          <a:r>
            <a:rPr lang="en-US" baseline="0" smtClean="0">
              <a:latin typeface="Calibri"/>
            </a:rPr>
            <a:t>(owner’s name)</a:t>
          </a:r>
          <a:endParaRPr lang="en-US" smtClean="0"/>
        </a:p>
      </dgm:t>
    </dgm:pt>
    <dgm:pt modelId="{904BD82F-0410-4597-A545-A66FBAA74EF2}" type="parTrans" cxnId="{E409470A-A318-4544-BF19-1ACCFD5E85BF}">
      <dgm:prSet/>
      <dgm:spPr/>
      <dgm:t>
        <a:bodyPr/>
        <a:lstStyle/>
        <a:p>
          <a:pPr algn="ctr"/>
          <a:endParaRPr lang="en-US"/>
        </a:p>
      </dgm:t>
    </dgm:pt>
    <dgm:pt modelId="{C5D94805-C57C-4A4D-BD11-07AA607F87CC}" type="sibTrans" cxnId="{E409470A-A318-4544-BF19-1ACCFD5E85BF}">
      <dgm:prSet/>
      <dgm:spPr/>
      <dgm:t>
        <a:bodyPr/>
        <a:lstStyle/>
        <a:p>
          <a:pPr algn="ctr"/>
          <a:endParaRPr lang="en-US"/>
        </a:p>
      </dgm:t>
    </dgm:pt>
    <dgm:pt modelId="{F0B3D1A9-0BD0-4B7C-B0BA-D5D78AFFDA60}">
      <dgm:prSet/>
      <dgm:spPr/>
      <dgm:t>
        <a:bodyPr/>
        <a:lstStyle/>
        <a:p>
          <a:pPr marR="0" algn="ctr" rtl="0"/>
          <a:r>
            <a:rPr lang="en-US" baseline="0" smtClean="0">
              <a:latin typeface="Calibri"/>
            </a:rPr>
            <a:t>Subsystem 4</a:t>
          </a:r>
        </a:p>
        <a:p>
          <a:pPr marR="0" algn="ctr" rtl="0"/>
          <a:r>
            <a:rPr lang="en-US" baseline="0" smtClean="0">
              <a:latin typeface="Calibri"/>
            </a:rPr>
            <a:t>(owner’s name)</a:t>
          </a:r>
          <a:endParaRPr lang="en-US" smtClean="0"/>
        </a:p>
      </dgm:t>
    </dgm:pt>
    <dgm:pt modelId="{5A185319-EC6F-4B39-BF4B-EC315D33BAA7}" type="parTrans" cxnId="{4C6261DA-C90F-4081-8924-1645B327A1C4}">
      <dgm:prSet/>
      <dgm:spPr/>
      <dgm:t>
        <a:bodyPr/>
        <a:lstStyle/>
        <a:p>
          <a:pPr algn="ctr"/>
          <a:endParaRPr lang="en-US"/>
        </a:p>
      </dgm:t>
    </dgm:pt>
    <dgm:pt modelId="{D885FFC8-D8BA-47BD-A24D-58BF7ECF4A22}" type="sibTrans" cxnId="{4C6261DA-C90F-4081-8924-1645B327A1C4}">
      <dgm:prSet/>
      <dgm:spPr/>
      <dgm:t>
        <a:bodyPr/>
        <a:lstStyle/>
        <a:p>
          <a:pPr algn="ctr"/>
          <a:endParaRPr lang="en-US"/>
        </a:p>
      </dgm:t>
    </dgm:pt>
    <dgm:pt modelId="{78C6318F-E24F-424C-9BF7-741A4B19092B}">
      <dgm:prSet/>
      <dgm:spPr/>
      <dgm:t>
        <a:bodyPr/>
        <a:lstStyle/>
        <a:p>
          <a:pPr marR="0" algn="ctr" rtl="0"/>
          <a:r>
            <a:rPr lang="en-US" baseline="0" smtClean="0">
              <a:latin typeface="Calibri"/>
            </a:rPr>
            <a:t>Subsystem 5</a:t>
          </a:r>
        </a:p>
        <a:p>
          <a:pPr marR="0" algn="ctr" rtl="0"/>
          <a:r>
            <a:rPr lang="en-US" baseline="0" smtClean="0">
              <a:latin typeface="Calibri"/>
            </a:rPr>
            <a:t>(owner’s name)</a:t>
          </a:r>
          <a:endParaRPr lang="en-US" smtClean="0"/>
        </a:p>
      </dgm:t>
    </dgm:pt>
    <dgm:pt modelId="{A5B24807-5B2A-4C78-877D-02727B375D14}" type="parTrans" cxnId="{6808ED4E-EED7-4ADF-A1DE-4B3249C62CEC}">
      <dgm:prSet/>
      <dgm:spPr/>
      <dgm:t>
        <a:bodyPr/>
        <a:lstStyle/>
        <a:p>
          <a:pPr algn="ctr"/>
          <a:endParaRPr lang="en-US"/>
        </a:p>
      </dgm:t>
    </dgm:pt>
    <dgm:pt modelId="{32E40EC8-9C70-4102-B039-5BDD2F14C4DA}" type="sibTrans" cxnId="{6808ED4E-EED7-4ADF-A1DE-4B3249C62CEC}">
      <dgm:prSet/>
      <dgm:spPr/>
      <dgm:t>
        <a:bodyPr/>
        <a:lstStyle/>
        <a:p>
          <a:pPr algn="ctr"/>
          <a:endParaRPr lang="en-US"/>
        </a:p>
      </dgm:t>
    </dgm:pt>
    <dgm:pt modelId="{35F312BE-A14A-48EB-A102-C2BCC6C7DB16}">
      <dgm:prSet/>
      <dgm:spPr/>
      <dgm:t>
        <a:bodyPr/>
        <a:lstStyle/>
        <a:p>
          <a:pPr marR="0" algn="ctr" rtl="0"/>
          <a:r>
            <a:rPr lang="en-US" baseline="0" smtClean="0">
              <a:latin typeface="Calibri"/>
            </a:rPr>
            <a:t>Subsystem 6</a:t>
          </a:r>
        </a:p>
        <a:p>
          <a:pPr marR="0" algn="ctr" rtl="0"/>
          <a:r>
            <a:rPr lang="en-US" baseline="0" smtClean="0">
              <a:latin typeface="Calibri"/>
            </a:rPr>
            <a:t>(owner’s name)</a:t>
          </a:r>
          <a:endParaRPr lang="en-US" smtClean="0"/>
        </a:p>
      </dgm:t>
    </dgm:pt>
    <dgm:pt modelId="{78037218-ABA0-4044-96D0-95F1A412927C}" type="parTrans" cxnId="{C0D54E46-8915-42BE-82EF-58F8AE093434}">
      <dgm:prSet/>
      <dgm:spPr/>
      <dgm:t>
        <a:bodyPr/>
        <a:lstStyle/>
        <a:p>
          <a:pPr algn="ctr"/>
          <a:endParaRPr lang="en-US"/>
        </a:p>
      </dgm:t>
    </dgm:pt>
    <dgm:pt modelId="{75686D06-B478-4797-B351-A9DABECC51EF}" type="sibTrans" cxnId="{C0D54E46-8915-42BE-82EF-58F8AE093434}">
      <dgm:prSet/>
      <dgm:spPr/>
      <dgm:t>
        <a:bodyPr/>
        <a:lstStyle/>
        <a:p>
          <a:pPr algn="ctr"/>
          <a:endParaRPr lang="en-US"/>
        </a:p>
      </dgm:t>
    </dgm:pt>
    <dgm:pt modelId="{41123B0E-2ED8-4CF4-A6E1-A3C54A9F996D}">
      <dgm:prSet/>
      <dgm:spPr/>
      <dgm:t>
        <a:bodyPr/>
        <a:lstStyle/>
        <a:p>
          <a:pPr marR="0" algn="ctr" rtl="0"/>
          <a:r>
            <a:rPr lang="en-US" baseline="0" smtClean="0">
              <a:latin typeface="Calibri"/>
            </a:rPr>
            <a:t>Subsystem 7</a:t>
          </a:r>
        </a:p>
        <a:p>
          <a:pPr marR="0" algn="ctr" rtl="0"/>
          <a:r>
            <a:rPr lang="en-US" baseline="0" smtClean="0">
              <a:latin typeface="Calibri"/>
            </a:rPr>
            <a:t>(owner’s name)</a:t>
          </a:r>
          <a:endParaRPr lang="en-US" smtClean="0"/>
        </a:p>
      </dgm:t>
    </dgm:pt>
    <dgm:pt modelId="{DD3A266C-0C4B-4FFE-895A-324F801BBF9E}" type="parTrans" cxnId="{7E5FB7D2-C2FA-42ED-9A63-E3B499EC912B}">
      <dgm:prSet/>
      <dgm:spPr/>
      <dgm:t>
        <a:bodyPr/>
        <a:lstStyle/>
        <a:p>
          <a:pPr algn="ctr"/>
          <a:endParaRPr lang="en-US"/>
        </a:p>
      </dgm:t>
    </dgm:pt>
    <dgm:pt modelId="{47FCB4B4-3DFD-4172-870C-FB6C06D5A5E5}" type="sibTrans" cxnId="{7E5FB7D2-C2FA-42ED-9A63-E3B499EC912B}">
      <dgm:prSet/>
      <dgm:spPr/>
      <dgm:t>
        <a:bodyPr/>
        <a:lstStyle/>
        <a:p>
          <a:pPr algn="ctr"/>
          <a:endParaRPr lang="en-US"/>
        </a:p>
      </dgm:t>
    </dgm:pt>
    <dgm:pt modelId="{0BAB1FCE-0AEA-4858-9754-AB8BC81F659E}">
      <dgm:prSet/>
      <dgm:spPr/>
      <dgm:t>
        <a:bodyPr/>
        <a:lstStyle/>
        <a:p>
          <a:r>
            <a:rPr lang="en-US"/>
            <a:t>Subsystem 2</a:t>
          </a:r>
        </a:p>
        <a:p>
          <a:r>
            <a:rPr lang="en-US"/>
            <a:t> (owner's name)</a:t>
          </a:r>
        </a:p>
      </dgm:t>
    </dgm:pt>
    <dgm:pt modelId="{90D5575C-6EA6-46D1-8AF9-D2CD89B4C10C}" type="parTrans" cxnId="{0A8839F5-CD0C-4269-84C0-10AF43E656A6}">
      <dgm:prSet/>
      <dgm:spPr/>
      <dgm:t>
        <a:bodyPr/>
        <a:lstStyle/>
        <a:p>
          <a:endParaRPr lang="en-US"/>
        </a:p>
      </dgm:t>
    </dgm:pt>
    <dgm:pt modelId="{263F2A70-9A13-4586-8540-182CFEDF35B9}" type="sibTrans" cxnId="{0A8839F5-CD0C-4269-84C0-10AF43E656A6}">
      <dgm:prSet/>
      <dgm:spPr/>
      <dgm:t>
        <a:bodyPr/>
        <a:lstStyle/>
        <a:p>
          <a:endParaRPr lang="en-US"/>
        </a:p>
      </dgm:t>
    </dgm:pt>
    <dgm:pt modelId="{5977C815-6141-4430-A4A7-152BCADCDCFB}" type="pres">
      <dgm:prSet presAssocID="{7760A2AC-E0A8-40C4-AB07-9B79A2F875FC}" presName="hierChild1" presStyleCnt="0">
        <dgm:presLayoutVars>
          <dgm:orgChart val="1"/>
          <dgm:chPref val="1"/>
          <dgm:dir/>
          <dgm:animOne val="branch"/>
          <dgm:animLvl val="lvl"/>
          <dgm:resizeHandles/>
        </dgm:presLayoutVars>
      </dgm:prSet>
      <dgm:spPr/>
    </dgm:pt>
    <dgm:pt modelId="{777B464E-0D66-4DAD-8F2E-8976B4AB62D2}" type="pres">
      <dgm:prSet presAssocID="{7548E844-1425-4EEC-A26E-176BDDA094E8}" presName="hierRoot1" presStyleCnt="0">
        <dgm:presLayoutVars>
          <dgm:hierBranch/>
        </dgm:presLayoutVars>
      </dgm:prSet>
      <dgm:spPr/>
    </dgm:pt>
    <dgm:pt modelId="{C8476C72-BCCC-4DE1-ABEE-941F0F52531D}" type="pres">
      <dgm:prSet presAssocID="{7548E844-1425-4EEC-A26E-176BDDA094E8}" presName="rootComposite1" presStyleCnt="0"/>
      <dgm:spPr/>
    </dgm:pt>
    <dgm:pt modelId="{34F1EF2C-3111-4915-9BF6-E08442501792}" type="pres">
      <dgm:prSet presAssocID="{7548E844-1425-4EEC-A26E-176BDDA094E8}" presName="rootText1" presStyleLbl="node0" presStyleIdx="0" presStyleCnt="1" custScaleX="173871" custScaleY="194531">
        <dgm:presLayoutVars>
          <dgm:chPref val="3"/>
        </dgm:presLayoutVars>
      </dgm:prSet>
      <dgm:spPr/>
      <dgm:t>
        <a:bodyPr/>
        <a:lstStyle/>
        <a:p>
          <a:endParaRPr lang="en-US"/>
        </a:p>
      </dgm:t>
    </dgm:pt>
    <dgm:pt modelId="{F27D97E4-8F06-43BB-87BC-C1DD393D7BC4}" type="pres">
      <dgm:prSet presAssocID="{7548E844-1425-4EEC-A26E-176BDDA094E8}" presName="rootConnector1" presStyleLbl="node1" presStyleIdx="0" presStyleCnt="0"/>
      <dgm:spPr/>
      <dgm:t>
        <a:bodyPr/>
        <a:lstStyle/>
        <a:p>
          <a:endParaRPr lang="en-US"/>
        </a:p>
      </dgm:t>
    </dgm:pt>
    <dgm:pt modelId="{45633F27-F100-41E4-817F-9655A2E1E834}" type="pres">
      <dgm:prSet presAssocID="{7548E844-1425-4EEC-A26E-176BDDA094E8}" presName="hierChild2" presStyleCnt="0"/>
      <dgm:spPr/>
    </dgm:pt>
    <dgm:pt modelId="{C5961937-6E2F-4D50-93BD-A6B47F91AFD5}" type="pres">
      <dgm:prSet presAssocID="{04E97BB6-9D48-4B4E-BBEE-8F364A090B8C}" presName="Name35" presStyleLbl="parChTrans1D2" presStyleIdx="0" presStyleCnt="6"/>
      <dgm:spPr/>
      <dgm:t>
        <a:bodyPr/>
        <a:lstStyle/>
        <a:p>
          <a:endParaRPr lang="en-US"/>
        </a:p>
      </dgm:t>
    </dgm:pt>
    <dgm:pt modelId="{478AE311-C5F3-4336-8052-2489EE74B219}" type="pres">
      <dgm:prSet presAssocID="{EDAC7BF5-E6B3-4658-ACAE-C76D350F018A}" presName="hierRoot2" presStyleCnt="0">
        <dgm:presLayoutVars>
          <dgm:hierBranch/>
        </dgm:presLayoutVars>
      </dgm:prSet>
      <dgm:spPr/>
    </dgm:pt>
    <dgm:pt modelId="{16CC91F1-90A0-40A4-8918-850FA521C751}" type="pres">
      <dgm:prSet presAssocID="{EDAC7BF5-E6B3-4658-ACAE-C76D350F018A}" presName="rootComposite" presStyleCnt="0"/>
      <dgm:spPr/>
    </dgm:pt>
    <dgm:pt modelId="{302F0A11-3D18-4298-B94B-BFFB832765F3}" type="pres">
      <dgm:prSet presAssocID="{EDAC7BF5-E6B3-4658-ACAE-C76D350F018A}" presName="rootText" presStyleLbl="node2" presStyleIdx="0" presStyleCnt="6">
        <dgm:presLayoutVars>
          <dgm:chPref val="3"/>
        </dgm:presLayoutVars>
      </dgm:prSet>
      <dgm:spPr/>
      <dgm:t>
        <a:bodyPr/>
        <a:lstStyle/>
        <a:p>
          <a:endParaRPr lang="en-US"/>
        </a:p>
      </dgm:t>
    </dgm:pt>
    <dgm:pt modelId="{3320B02D-5C99-4E61-96AD-1518FBF56403}" type="pres">
      <dgm:prSet presAssocID="{EDAC7BF5-E6B3-4658-ACAE-C76D350F018A}" presName="rootConnector" presStyleLbl="node2" presStyleIdx="0" presStyleCnt="6"/>
      <dgm:spPr/>
      <dgm:t>
        <a:bodyPr/>
        <a:lstStyle/>
        <a:p>
          <a:endParaRPr lang="en-US"/>
        </a:p>
      </dgm:t>
    </dgm:pt>
    <dgm:pt modelId="{0E2802CD-37A2-4355-B2C4-447B98D4C58F}" type="pres">
      <dgm:prSet presAssocID="{EDAC7BF5-E6B3-4658-ACAE-C76D350F018A}" presName="hierChild4" presStyleCnt="0"/>
      <dgm:spPr/>
    </dgm:pt>
    <dgm:pt modelId="{496BCA99-587A-492A-9280-CE000744FB81}" type="pres">
      <dgm:prSet presAssocID="{8739A764-EADE-4F1B-B9E1-CA0DA5DA1EDB}" presName="Name35" presStyleLbl="parChTrans1D3" presStyleIdx="0" presStyleCnt="2"/>
      <dgm:spPr/>
      <dgm:t>
        <a:bodyPr/>
        <a:lstStyle/>
        <a:p>
          <a:endParaRPr lang="en-US"/>
        </a:p>
      </dgm:t>
    </dgm:pt>
    <dgm:pt modelId="{B655D2A4-55C6-4930-9F1D-806CC1DA187B}" type="pres">
      <dgm:prSet presAssocID="{B9C00F30-C3DD-4ED5-97C5-7816609728EF}" presName="hierRoot2" presStyleCnt="0">
        <dgm:presLayoutVars>
          <dgm:hierBranch/>
        </dgm:presLayoutVars>
      </dgm:prSet>
      <dgm:spPr/>
    </dgm:pt>
    <dgm:pt modelId="{A90A79F2-E4BD-46BE-BAFF-1124BBB7F0E7}" type="pres">
      <dgm:prSet presAssocID="{B9C00F30-C3DD-4ED5-97C5-7816609728EF}" presName="rootComposite" presStyleCnt="0"/>
      <dgm:spPr/>
    </dgm:pt>
    <dgm:pt modelId="{0EB5DBB3-A83E-49F6-938A-CFBA219AF638}" type="pres">
      <dgm:prSet presAssocID="{B9C00F30-C3DD-4ED5-97C5-7816609728EF}" presName="rootText" presStyleLbl="node3" presStyleIdx="0" presStyleCnt="2">
        <dgm:presLayoutVars>
          <dgm:chPref val="3"/>
        </dgm:presLayoutVars>
      </dgm:prSet>
      <dgm:spPr/>
      <dgm:t>
        <a:bodyPr/>
        <a:lstStyle/>
        <a:p>
          <a:endParaRPr lang="en-US"/>
        </a:p>
      </dgm:t>
    </dgm:pt>
    <dgm:pt modelId="{35303FEA-E0C1-4ECA-906C-8947BA8EE425}" type="pres">
      <dgm:prSet presAssocID="{B9C00F30-C3DD-4ED5-97C5-7816609728EF}" presName="rootConnector" presStyleLbl="node3" presStyleIdx="0" presStyleCnt="2"/>
      <dgm:spPr/>
      <dgm:t>
        <a:bodyPr/>
        <a:lstStyle/>
        <a:p>
          <a:endParaRPr lang="en-US"/>
        </a:p>
      </dgm:t>
    </dgm:pt>
    <dgm:pt modelId="{F2201CB3-9584-4638-87F5-9F276B5F77CE}" type="pres">
      <dgm:prSet presAssocID="{B9C00F30-C3DD-4ED5-97C5-7816609728EF}" presName="hierChild4" presStyleCnt="0"/>
      <dgm:spPr/>
    </dgm:pt>
    <dgm:pt modelId="{4FA0D2E1-9BBC-486A-A9AD-352B64B2EA70}" type="pres">
      <dgm:prSet presAssocID="{B9C00F30-C3DD-4ED5-97C5-7816609728EF}" presName="hierChild5" presStyleCnt="0"/>
      <dgm:spPr/>
    </dgm:pt>
    <dgm:pt modelId="{68051F5B-EC06-48D7-9FA5-6BB32C7A5C8E}" type="pres">
      <dgm:prSet presAssocID="{90D5575C-6EA6-46D1-8AF9-D2CD89B4C10C}" presName="Name35" presStyleLbl="parChTrans1D3" presStyleIdx="1" presStyleCnt="2"/>
      <dgm:spPr/>
      <dgm:t>
        <a:bodyPr/>
        <a:lstStyle/>
        <a:p>
          <a:endParaRPr lang="en-US"/>
        </a:p>
      </dgm:t>
    </dgm:pt>
    <dgm:pt modelId="{5FE8C9AA-506D-4043-A202-44F8E7F0887D}" type="pres">
      <dgm:prSet presAssocID="{0BAB1FCE-0AEA-4858-9754-AB8BC81F659E}" presName="hierRoot2" presStyleCnt="0">
        <dgm:presLayoutVars>
          <dgm:hierBranch val="init"/>
        </dgm:presLayoutVars>
      </dgm:prSet>
      <dgm:spPr/>
    </dgm:pt>
    <dgm:pt modelId="{B717E705-54B4-45F1-A2E5-FA578C850268}" type="pres">
      <dgm:prSet presAssocID="{0BAB1FCE-0AEA-4858-9754-AB8BC81F659E}" presName="rootComposite" presStyleCnt="0"/>
      <dgm:spPr/>
    </dgm:pt>
    <dgm:pt modelId="{0B39A77A-C332-4D3E-8F62-212C8311D1F8}" type="pres">
      <dgm:prSet presAssocID="{0BAB1FCE-0AEA-4858-9754-AB8BC81F659E}" presName="rootText" presStyleLbl="node3" presStyleIdx="1" presStyleCnt="2">
        <dgm:presLayoutVars>
          <dgm:chPref val="3"/>
        </dgm:presLayoutVars>
      </dgm:prSet>
      <dgm:spPr/>
      <dgm:t>
        <a:bodyPr/>
        <a:lstStyle/>
        <a:p>
          <a:endParaRPr lang="en-US"/>
        </a:p>
      </dgm:t>
    </dgm:pt>
    <dgm:pt modelId="{AAFD33B9-5169-4034-90E9-49D588F0D81A}" type="pres">
      <dgm:prSet presAssocID="{0BAB1FCE-0AEA-4858-9754-AB8BC81F659E}" presName="rootConnector" presStyleLbl="node3" presStyleIdx="1" presStyleCnt="2"/>
      <dgm:spPr/>
      <dgm:t>
        <a:bodyPr/>
        <a:lstStyle/>
        <a:p>
          <a:endParaRPr lang="en-US"/>
        </a:p>
      </dgm:t>
    </dgm:pt>
    <dgm:pt modelId="{3AEE9711-605E-40F6-AC82-3A982E39D5BD}" type="pres">
      <dgm:prSet presAssocID="{0BAB1FCE-0AEA-4858-9754-AB8BC81F659E}" presName="hierChild4" presStyleCnt="0"/>
      <dgm:spPr/>
    </dgm:pt>
    <dgm:pt modelId="{55985343-1272-4BFF-A813-0DFF5482EC8C}" type="pres">
      <dgm:prSet presAssocID="{0BAB1FCE-0AEA-4858-9754-AB8BC81F659E}" presName="hierChild5" presStyleCnt="0"/>
      <dgm:spPr/>
    </dgm:pt>
    <dgm:pt modelId="{4927AA0F-217B-4280-9883-887F9133E376}" type="pres">
      <dgm:prSet presAssocID="{EDAC7BF5-E6B3-4658-ACAE-C76D350F018A}" presName="hierChild5" presStyleCnt="0"/>
      <dgm:spPr/>
    </dgm:pt>
    <dgm:pt modelId="{A5B4414F-D220-4856-9ECF-4195817626F0}" type="pres">
      <dgm:prSet presAssocID="{904BD82F-0410-4597-A545-A66FBAA74EF2}" presName="Name35" presStyleLbl="parChTrans1D2" presStyleIdx="1" presStyleCnt="6"/>
      <dgm:spPr/>
      <dgm:t>
        <a:bodyPr/>
        <a:lstStyle/>
        <a:p>
          <a:endParaRPr lang="en-US"/>
        </a:p>
      </dgm:t>
    </dgm:pt>
    <dgm:pt modelId="{DDE2C219-2F7F-4259-88CB-D56594E66582}" type="pres">
      <dgm:prSet presAssocID="{711322EE-CA0A-4E66-B4D0-87C9FB7F80ED}" presName="hierRoot2" presStyleCnt="0">
        <dgm:presLayoutVars>
          <dgm:hierBranch/>
        </dgm:presLayoutVars>
      </dgm:prSet>
      <dgm:spPr/>
    </dgm:pt>
    <dgm:pt modelId="{257CA377-013B-411B-9EC7-52ACED23593D}" type="pres">
      <dgm:prSet presAssocID="{711322EE-CA0A-4E66-B4D0-87C9FB7F80ED}" presName="rootComposite" presStyleCnt="0"/>
      <dgm:spPr/>
    </dgm:pt>
    <dgm:pt modelId="{F45C4FC6-661D-4CDB-A930-E95D156E01BA}" type="pres">
      <dgm:prSet presAssocID="{711322EE-CA0A-4E66-B4D0-87C9FB7F80ED}" presName="rootText" presStyleLbl="node2" presStyleIdx="1" presStyleCnt="6">
        <dgm:presLayoutVars>
          <dgm:chPref val="3"/>
        </dgm:presLayoutVars>
      </dgm:prSet>
      <dgm:spPr/>
      <dgm:t>
        <a:bodyPr/>
        <a:lstStyle/>
        <a:p>
          <a:endParaRPr lang="en-US"/>
        </a:p>
      </dgm:t>
    </dgm:pt>
    <dgm:pt modelId="{ED132B91-33DF-463B-8055-C100620706F7}" type="pres">
      <dgm:prSet presAssocID="{711322EE-CA0A-4E66-B4D0-87C9FB7F80ED}" presName="rootConnector" presStyleLbl="node2" presStyleIdx="1" presStyleCnt="6"/>
      <dgm:spPr/>
      <dgm:t>
        <a:bodyPr/>
        <a:lstStyle/>
        <a:p>
          <a:endParaRPr lang="en-US"/>
        </a:p>
      </dgm:t>
    </dgm:pt>
    <dgm:pt modelId="{04E074B1-60C7-41B3-9397-9BBAB46C7D4A}" type="pres">
      <dgm:prSet presAssocID="{711322EE-CA0A-4E66-B4D0-87C9FB7F80ED}" presName="hierChild4" presStyleCnt="0"/>
      <dgm:spPr/>
    </dgm:pt>
    <dgm:pt modelId="{FB548105-5ABB-496F-9A52-64D27D7DC1C5}" type="pres">
      <dgm:prSet presAssocID="{711322EE-CA0A-4E66-B4D0-87C9FB7F80ED}" presName="hierChild5" presStyleCnt="0"/>
      <dgm:spPr/>
    </dgm:pt>
    <dgm:pt modelId="{8728A026-D24B-40C5-AF32-859F12E704F8}" type="pres">
      <dgm:prSet presAssocID="{5A185319-EC6F-4B39-BF4B-EC315D33BAA7}" presName="Name35" presStyleLbl="parChTrans1D2" presStyleIdx="2" presStyleCnt="6"/>
      <dgm:spPr/>
      <dgm:t>
        <a:bodyPr/>
        <a:lstStyle/>
        <a:p>
          <a:endParaRPr lang="en-US"/>
        </a:p>
      </dgm:t>
    </dgm:pt>
    <dgm:pt modelId="{D1B2D991-10A5-4175-B0E3-30180D197173}" type="pres">
      <dgm:prSet presAssocID="{F0B3D1A9-0BD0-4B7C-B0BA-D5D78AFFDA60}" presName="hierRoot2" presStyleCnt="0">
        <dgm:presLayoutVars>
          <dgm:hierBranch/>
        </dgm:presLayoutVars>
      </dgm:prSet>
      <dgm:spPr/>
    </dgm:pt>
    <dgm:pt modelId="{D337F980-9BAA-4A31-BDE8-8055931DB0B1}" type="pres">
      <dgm:prSet presAssocID="{F0B3D1A9-0BD0-4B7C-B0BA-D5D78AFFDA60}" presName="rootComposite" presStyleCnt="0"/>
      <dgm:spPr/>
    </dgm:pt>
    <dgm:pt modelId="{B68ABE00-1CD9-40DC-A281-91BEB62C36B8}" type="pres">
      <dgm:prSet presAssocID="{F0B3D1A9-0BD0-4B7C-B0BA-D5D78AFFDA60}" presName="rootText" presStyleLbl="node2" presStyleIdx="2" presStyleCnt="6">
        <dgm:presLayoutVars>
          <dgm:chPref val="3"/>
        </dgm:presLayoutVars>
      </dgm:prSet>
      <dgm:spPr/>
      <dgm:t>
        <a:bodyPr/>
        <a:lstStyle/>
        <a:p>
          <a:endParaRPr lang="en-US"/>
        </a:p>
      </dgm:t>
    </dgm:pt>
    <dgm:pt modelId="{239AA912-7C1D-46B8-9EDC-4FA2CA7161B3}" type="pres">
      <dgm:prSet presAssocID="{F0B3D1A9-0BD0-4B7C-B0BA-D5D78AFFDA60}" presName="rootConnector" presStyleLbl="node2" presStyleIdx="2" presStyleCnt="6"/>
      <dgm:spPr/>
      <dgm:t>
        <a:bodyPr/>
        <a:lstStyle/>
        <a:p>
          <a:endParaRPr lang="en-US"/>
        </a:p>
      </dgm:t>
    </dgm:pt>
    <dgm:pt modelId="{DA42CB86-E327-4666-AE50-F14C4A7323C3}" type="pres">
      <dgm:prSet presAssocID="{F0B3D1A9-0BD0-4B7C-B0BA-D5D78AFFDA60}" presName="hierChild4" presStyleCnt="0"/>
      <dgm:spPr/>
    </dgm:pt>
    <dgm:pt modelId="{D0F4CBC7-D456-4950-BF6F-45A35CFF9908}" type="pres">
      <dgm:prSet presAssocID="{F0B3D1A9-0BD0-4B7C-B0BA-D5D78AFFDA60}" presName="hierChild5" presStyleCnt="0"/>
      <dgm:spPr/>
    </dgm:pt>
    <dgm:pt modelId="{7994A7EC-A03E-4E22-9C6F-1E5CE61F3400}" type="pres">
      <dgm:prSet presAssocID="{A5B24807-5B2A-4C78-877D-02727B375D14}" presName="Name35" presStyleLbl="parChTrans1D2" presStyleIdx="3" presStyleCnt="6"/>
      <dgm:spPr/>
      <dgm:t>
        <a:bodyPr/>
        <a:lstStyle/>
        <a:p>
          <a:endParaRPr lang="en-US"/>
        </a:p>
      </dgm:t>
    </dgm:pt>
    <dgm:pt modelId="{B2CE408F-B522-47C1-AF61-44BFC147B5E1}" type="pres">
      <dgm:prSet presAssocID="{78C6318F-E24F-424C-9BF7-741A4B19092B}" presName="hierRoot2" presStyleCnt="0">
        <dgm:presLayoutVars>
          <dgm:hierBranch/>
        </dgm:presLayoutVars>
      </dgm:prSet>
      <dgm:spPr/>
    </dgm:pt>
    <dgm:pt modelId="{2FBEEA8F-350A-4606-9BCB-C92B3917A0B9}" type="pres">
      <dgm:prSet presAssocID="{78C6318F-E24F-424C-9BF7-741A4B19092B}" presName="rootComposite" presStyleCnt="0"/>
      <dgm:spPr/>
    </dgm:pt>
    <dgm:pt modelId="{5C711DED-8230-4095-AB4A-6B5A414C9046}" type="pres">
      <dgm:prSet presAssocID="{78C6318F-E24F-424C-9BF7-741A4B19092B}" presName="rootText" presStyleLbl="node2" presStyleIdx="3" presStyleCnt="6">
        <dgm:presLayoutVars>
          <dgm:chPref val="3"/>
        </dgm:presLayoutVars>
      </dgm:prSet>
      <dgm:spPr/>
      <dgm:t>
        <a:bodyPr/>
        <a:lstStyle/>
        <a:p>
          <a:endParaRPr lang="en-US"/>
        </a:p>
      </dgm:t>
    </dgm:pt>
    <dgm:pt modelId="{ABCB6B3F-38CF-489B-BA06-8045FE7A1E51}" type="pres">
      <dgm:prSet presAssocID="{78C6318F-E24F-424C-9BF7-741A4B19092B}" presName="rootConnector" presStyleLbl="node2" presStyleIdx="3" presStyleCnt="6"/>
      <dgm:spPr/>
      <dgm:t>
        <a:bodyPr/>
        <a:lstStyle/>
        <a:p>
          <a:endParaRPr lang="en-US"/>
        </a:p>
      </dgm:t>
    </dgm:pt>
    <dgm:pt modelId="{BE74C989-7116-447A-966C-EB1EE3A4E25E}" type="pres">
      <dgm:prSet presAssocID="{78C6318F-E24F-424C-9BF7-741A4B19092B}" presName="hierChild4" presStyleCnt="0"/>
      <dgm:spPr/>
    </dgm:pt>
    <dgm:pt modelId="{9F48B07B-B255-43BC-AEFD-31A5A95669C5}" type="pres">
      <dgm:prSet presAssocID="{78C6318F-E24F-424C-9BF7-741A4B19092B}" presName="hierChild5" presStyleCnt="0"/>
      <dgm:spPr/>
    </dgm:pt>
    <dgm:pt modelId="{B62C3D29-2F4C-4CB9-823A-769F70561F2F}" type="pres">
      <dgm:prSet presAssocID="{78037218-ABA0-4044-96D0-95F1A412927C}" presName="Name35" presStyleLbl="parChTrans1D2" presStyleIdx="4" presStyleCnt="6"/>
      <dgm:spPr/>
      <dgm:t>
        <a:bodyPr/>
        <a:lstStyle/>
        <a:p>
          <a:endParaRPr lang="en-US"/>
        </a:p>
      </dgm:t>
    </dgm:pt>
    <dgm:pt modelId="{361D9EB2-2CA9-40A8-8659-F2AFF82B67F2}" type="pres">
      <dgm:prSet presAssocID="{35F312BE-A14A-48EB-A102-C2BCC6C7DB16}" presName="hierRoot2" presStyleCnt="0">
        <dgm:presLayoutVars>
          <dgm:hierBranch/>
        </dgm:presLayoutVars>
      </dgm:prSet>
      <dgm:spPr/>
    </dgm:pt>
    <dgm:pt modelId="{1470B9E0-BEAD-4526-AFB3-301D04C7A710}" type="pres">
      <dgm:prSet presAssocID="{35F312BE-A14A-48EB-A102-C2BCC6C7DB16}" presName="rootComposite" presStyleCnt="0"/>
      <dgm:spPr/>
    </dgm:pt>
    <dgm:pt modelId="{4ECC0AF3-F75A-4F3E-8A93-9FA24D00BB08}" type="pres">
      <dgm:prSet presAssocID="{35F312BE-A14A-48EB-A102-C2BCC6C7DB16}" presName="rootText" presStyleLbl="node2" presStyleIdx="4" presStyleCnt="6">
        <dgm:presLayoutVars>
          <dgm:chPref val="3"/>
        </dgm:presLayoutVars>
      </dgm:prSet>
      <dgm:spPr/>
      <dgm:t>
        <a:bodyPr/>
        <a:lstStyle/>
        <a:p>
          <a:endParaRPr lang="en-US"/>
        </a:p>
      </dgm:t>
    </dgm:pt>
    <dgm:pt modelId="{E0522FBA-594E-4D5E-880D-27E58C94B5A3}" type="pres">
      <dgm:prSet presAssocID="{35F312BE-A14A-48EB-A102-C2BCC6C7DB16}" presName="rootConnector" presStyleLbl="node2" presStyleIdx="4" presStyleCnt="6"/>
      <dgm:spPr/>
      <dgm:t>
        <a:bodyPr/>
        <a:lstStyle/>
        <a:p>
          <a:endParaRPr lang="en-US"/>
        </a:p>
      </dgm:t>
    </dgm:pt>
    <dgm:pt modelId="{C5C7E19C-E003-4C93-A0CE-93322CB86E1D}" type="pres">
      <dgm:prSet presAssocID="{35F312BE-A14A-48EB-A102-C2BCC6C7DB16}" presName="hierChild4" presStyleCnt="0"/>
      <dgm:spPr/>
    </dgm:pt>
    <dgm:pt modelId="{593A37C5-AADC-498D-8B07-0FE24CE982EE}" type="pres">
      <dgm:prSet presAssocID="{35F312BE-A14A-48EB-A102-C2BCC6C7DB16}" presName="hierChild5" presStyleCnt="0"/>
      <dgm:spPr/>
    </dgm:pt>
    <dgm:pt modelId="{7E822959-1DB8-4F45-AAD7-052B0E5D3310}" type="pres">
      <dgm:prSet presAssocID="{DD3A266C-0C4B-4FFE-895A-324F801BBF9E}" presName="Name35" presStyleLbl="parChTrans1D2" presStyleIdx="5" presStyleCnt="6"/>
      <dgm:spPr/>
      <dgm:t>
        <a:bodyPr/>
        <a:lstStyle/>
        <a:p>
          <a:endParaRPr lang="en-US"/>
        </a:p>
      </dgm:t>
    </dgm:pt>
    <dgm:pt modelId="{4FFA4665-557E-4C0F-AA8D-E2E985FF0729}" type="pres">
      <dgm:prSet presAssocID="{41123B0E-2ED8-4CF4-A6E1-A3C54A9F996D}" presName="hierRoot2" presStyleCnt="0">
        <dgm:presLayoutVars>
          <dgm:hierBranch/>
        </dgm:presLayoutVars>
      </dgm:prSet>
      <dgm:spPr/>
    </dgm:pt>
    <dgm:pt modelId="{84F9EA88-2C53-4981-80CA-BAE67EF776D9}" type="pres">
      <dgm:prSet presAssocID="{41123B0E-2ED8-4CF4-A6E1-A3C54A9F996D}" presName="rootComposite" presStyleCnt="0"/>
      <dgm:spPr/>
    </dgm:pt>
    <dgm:pt modelId="{D5D86605-E1EA-417E-8470-A85EE7ABEE36}" type="pres">
      <dgm:prSet presAssocID="{41123B0E-2ED8-4CF4-A6E1-A3C54A9F996D}" presName="rootText" presStyleLbl="node2" presStyleIdx="5" presStyleCnt="6">
        <dgm:presLayoutVars>
          <dgm:chPref val="3"/>
        </dgm:presLayoutVars>
      </dgm:prSet>
      <dgm:spPr/>
      <dgm:t>
        <a:bodyPr/>
        <a:lstStyle/>
        <a:p>
          <a:endParaRPr lang="en-US"/>
        </a:p>
      </dgm:t>
    </dgm:pt>
    <dgm:pt modelId="{FB8E5477-3E85-4F44-AD9F-5BDDC65EDD99}" type="pres">
      <dgm:prSet presAssocID="{41123B0E-2ED8-4CF4-A6E1-A3C54A9F996D}" presName="rootConnector" presStyleLbl="node2" presStyleIdx="5" presStyleCnt="6"/>
      <dgm:spPr/>
      <dgm:t>
        <a:bodyPr/>
        <a:lstStyle/>
        <a:p>
          <a:endParaRPr lang="en-US"/>
        </a:p>
      </dgm:t>
    </dgm:pt>
    <dgm:pt modelId="{A9566273-DCF0-4BE4-860C-18186EFFA0AE}" type="pres">
      <dgm:prSet presAssocID="{41123B0E-2ED8-4CF4-A6E1-A3C54A9F996D}" presName="hierChild4" presStyleCnt="0"/>
      <dgm:spPr/>
    </dgm:pt>
    <dgm:pt modelId="{A7EAE571-FD4A-42BB-A949-1938134DC395}" type="pres">
      <dgm:prSet presAssocID="{41123B0E-2ED8-4CF4-A6E1-A3C54A9F996D}" presName="hierChild5" presStyleCnt="0"/>
      <dgm:spPr/>
    </dgm:pt>
    <dgm:pt modelId="{5CC77B82-ED88-4528-947F-92B379634199}" type="pres">
      <dgm:prSet presAssocID="{7548E844-1425-4EEC-A26E-176BDDA094E8}" presName="hierChild3" presStyleCnt="0"/>
      <dgm:spPr/>
    </dgm:pt>
  </dgm:ptLst>
  <dgm:cxnLst>
    <dgm:cxn modelId="{754221CC-45A0-4495-A814-CCAC0EF72C15}" type="presOf" srcId="{41123B0E-2ED8-4CF4-A6E1-A3C54A9F996D}" destId="{D5D86605-E1EA-417E-8470-A85EE7ABEE36}" srcOrd="0" destOrd="0" presId="urn:microsoft.com/office/officeart/2005/8/layout/orgChart1"/>
    <dgm:cxn modelId="{F08C2EF3-78A3-4338-92C1-761376086CB3}" type="presOf" srcId="{F0B3D1A9-0BD0-4B7C-B0BA-D5D78AFFDA60}" destId="{239AA912-7C1D-46B8-9EDC-4FA2CA7161B3}" srcOrd="1" destOrd="0" presId="urn:microsoft.com/office/officeart/2005/8/layout/orgChart1"/>
    <dgm:cxn modelId="{E409470A-A318-4544-BF19-1ACCFD5E85BF}" srcId="{7548E844-1425-4EEC-A26E-176BDDA094E8}" destId="{711322EE-CA0A-4E66-B4D0-87C9FB7F80ED}" srcOrd="1" destOrd="0" parTransId="{904BD82F-0410-4597-A545-A66FBAA74EF2}" sibTransId="{C5D94805-C57C-4A4D-BD11-07AA607F87CC}"/>
    <dgm:cxn modelId="{198E9663-A202-4952-8B59-A1AD37AEF114}" type="presOf" srcId="{7760A2AC-E0A8-40C4-AB07-9B79A2F875FC}" destId="{5977C815-6141-4430-A4A7-152BCADCDCFB}" srcOrd="0" destOrd="0" presId="urn:microsoft.com/office/officeart/2005/8/layout/orgChart1"/>
    <dgm:cxn modelId="{3E791B93-AAC2-435E-BB78-2A5BF476C65A}" type="presOf" srcId="{711322EE-CA0A-4E66-B4D0-87C9FB7F80ED}" destId="{F45C4FC6-661D-4CDB-A930-E95D156E01BA}" srcOrd="0" destOrd="0" presId="urn:microsoft.com/office/officeart/2005/8/layout/orgChart1"/>
    <dgm:cxn modelId="{578F75E6-3EBD-4FF6-97B2-E73C2DD775F6}" type="presOf" srcId="{35F312BE-A14A-48EB-A102-C2BCC6C7DB16}" destId="{E0522FBA-594E-4D5E-880D-27E58C94B5A3}" srcOrd="1" destOrd="0" presId="urn:microsoft.com/office/officeart/2005/8/layout/orgChart1"/>
    <dgm:cxn modelId="{05D8F223-E8A9-4A99-B98A-C13C5CCA0F13}" type="presOf" srcId="{0BAB1FCE-0AEA-4858-9754-AB8BC81F659E}" destId="{0B39A77A-C332-4D3E-8F62-212C8311D1F8}" srcOrd="0" destOrd="0" presId="urn:microsoft.com/office/officeart/2005/8/layout/orgChart1"/>
    <dgm:cxn modelId="{D593037E-1CBA-442F-9C5E-3D38F3AD4D69}" type="presOf" srcId="{35F312BE-A14A-48EB-A102-C2BCC6C7DB16}" destId="{4ECC0AF3-F75A-4F3E-8A93-9FA24D00BB08}" srcOrd="0" destOrd="0" presId="urn:microsoft.com/office/officeart/2005/8/layout/orgChart1"/>
    <dgm:cxn modelId="{B62C1C80-5602-416E-9374-8FC3371E26EB}" type="presOf" srcId="{04E97BB6-9D48-4B4E-BBEE-8F364A090B8C}" destId="{C5961937-6E2F-4D50-93BD-A6B47F91AFD5}" srcOrd="0" destOrd="0" presId="urn:microsoft.com/office/officeart/2005/8/layout/orgChart1"/>
    <dgm:cxn modelId="{6808ED4E-EED7-4ADF-A1DE-4B3249C62CEC}" srcId="{7548E844-1425-4EEC-A26E-176BDDA094E8}" destId="{78C6318F-E24F-424C-9BF7-741A4B19092B}" srcOrd="3" destOrd="0" parTransId="{A5B24807-5B2A-4C78-877D-02727B375D14}" sibTransId="{32E40EC8-9C70-4102-B039-5BDD2F14C4DA}"/>
    <dgm:cxn modelId="{52D15CD8-A74F-4E41-B4C1-5DEA5A3DCD75}" type="presOf" srcId="{EDAC7BF5-E6B3-4658-ACAE-C76D350F018A}" destId="{3320B02D-5C99-4E61-96AD-1518FBF56403}" srcOrd="1" destOrd="0" presId="urn:microsoft.com/office/officeart/2005/8/layout/orgChart1"/>
    <dgm:cxn modelId="{14B16610-E52F-4B1E-AE50-41987B4EFDC4}" type="presOf" srcId="{5A185319-EC6F-4B39-BF4B-EC315D33BAA7}" destId="{8728A026-D24B-40C5-AF32-859F12E704F8}" srcOrd="0" destOrd="0" presId="urn:microsoft.com/office/officeart/2005/8/layout/orgChart1"/>
    <dgm:cxn modelId="{0E5EF3B3-FFB8-4FD9-AB58-F9571A18BDDC}" type="presOf" srcId="{7548E844-1425-4EEC-A26E-176BDDA094E8}" destId="{34F1EF2C-3111-4915-9BF6-E08442501792}" srcOrd="0" destOrd="0" presId="urn:microsoft.com/office/officeart/2005/8/layout/orgChart1"/>
    <dgm:cxn modelId="{75150806-02D2-4425-84E6-807BBE2023D9}" type="presOf" srcId="{78C6318F-E24F-424C-9BF7-741A4B19092B}" destId="{ABCB6B3F-38CF-489B-BA06-8045FE7A1E51}" srcOrd="1" destOrd="0" presId="urn:microsoft.com/office/officeart/2005/8/layout/orgChart1"/>
    <dgm:cxn modelId="{0DCAF770-9A89-469F-B188-A99A64C1FD33}" type="presOf" srcId="{78037218-ABA0-4044-96D0-95F1A412927C}" destId="{B62C3D29-2F4C-4CB9-823A-769F70561F2F}" srcOrd="0" destOrd="0" presId="urn:microsoft.com/office/officeart/2005/8/layout/orgChart1"/>
    <dgm:cxn modelId="{A942A731-DCAC-4819-955A-C8CE54238A90}" type="presOf" srcId="{F0B3D1A9-0BD0-4B7C-B0BA-D5D78AFFDA60}" destId="{B68ABE00-1CD9-40DC-A281-91BEB62C36B8}" srcOrd="0" destOrd="0" presId="urn:microsoft.com/office/officeart/2005/8/layout/orgChart1"/>
    <dgm:cxn modelId="{CBA96C41-15E1-4895-9551-BD9A7CF2BE6D}" srcId="{7548E844-1425-4EEC-A26E-176BDDA094E8}" destId="{EDAC7BF5-E6B3-4658-ACAE-C76D350F018A}" srcOrd="0" destOrd="0" parTransId="{04E97BB6-9D48-4B4E-BBEE-8F364A090B8C}" sibTransId="{B73EE071-0626-40DF-918B-2C6D626D0F2E}"/>
    <dgm:cxn modelId="{5C4DE247-F018-48CB-A48E-3E9CFFD85418}" type="presOf" srcId="{A5B24807-5B2A-4C78-877D-02727B375D14}" destId="{7994A7EC-A03E-4E22-9C6F-1E5CE61F3400}" srcOrd="0" destOrd="0" presId="urn:microsoft.com/office/officeart/2005/8/layout/orgChart1"/>
    <dgm:cxn modelId="{BB55E968-6E10-4D4B-A918-F7D660CEBC8C}" type="presOf" srcId="{0BAB1FCE-0AEA-4858-9754-AB8BC81F659E}" destId="{AAFD33B9-5169-4034-90E9-49D588F0D81A}" srcOrd="1" destOrd="0" presId="urn:microsoft.com/office/officeart/2005/8/layout/orgChart1"/>
    <dgm:cxn modelId="{36552CCA-E51F-47BF-A1DA-C59E9B3FC6D6}" type="presOf" srcId="{90D5575C-6EA6-46D1-8AF9-D2CD89B4C10C}" destId="{68051F5B-EC06-48D7-9FA5-6BB32C7A5C8E}" srcOrd="0" destOrd="0" presId="urn:microsoft.com/office/officeart/2005/8/layout/orgChart1"/>
    <dgm:cxn modelId="{10F98776-ECE4-4FB0-9AC5-23983658A87C}" type="presOf" srcId="{7548E844-1425-4EEC-A26E-176BDDA094E8}" destId="{F27D97E4-8F06-43BB-87BC-C1DD393D7BC4}" srcOrd="1" destOrd="0" presId="urn:microsoft.com/office/officeart/2005/8/layout/orgChart1"/>
    <dgm:cxn modelId="{C547F069-DA70-4635-AC8A-AA83AEC69C6C}" type="presOf" srcId="{B9C00F30-C3DD-4ED5-97C5-7816609728EF}" destId="{0EB5DBB3-A83E-49F6-938A-CFBA219AF638}" srcOrd="0" destOrd="0" presId="urn:microsoft.com/office/officeart/2005/8/layout/orgChart1"/>
    <dgm:cxn modelId="{EBC879FF-AC4C-4B1B-A283-2EEFA7A027AE}" type="presOf" srcId="{DD3A266C-0C4B-4FFE-895A-324F801BBF9E}" destId="{7E822959-1DB8-4F45-AAD7-052B0E5D3310}" srcOrd="0" destOrd="0" presId="urn:microsoft.com/office/officeart/2005/8/layout/orgChart1"/>
    <dgm:cxn modelId="{C0D54E46-8915-42BE-82EF-58F8AE093434}" srcId="{7548E844-1425-4EEC-A26E-176BDDA094E8}" destId="{35F312BE-A14A-48EB-A102-C2BCC6C7DB16}" srcOrd="4" destOrd="0" parTransId="{78037218-ABA0-4044-96D0-95F1A412927C}" sibTransId="{75686D06-B478-4797-B351-A9DABECC51EF}"/>
    <dgm:cxn modelId="{A81562D6-B3D7-40B6-92C1-24916249BF9A}" srcId="{EDAC7BF5-E6B3-4658-ACAE-C76D350F018A}" destId="{B9C00F30-C3DD-4ED5-97C5-7816609728EF}" srcOrd="0" destOrd="0" parTransId="{8739A764-EADE-4F1B-B9E1-CA0DA5DA1EDB}" sibTransId="{CC3457C4-606C-4B59-B311-3E1FFB3E28E1}"/>
    <dgm:cxn modelId="{6482D198-0CF0-4BDD-B52C-63424F4F4466}" type="presOf" srcId="{41123B0E-2ED8-4CF4-A6E1-A3C54A9F996D}" destId="{FB8E5477-3E85-4F44-AD9F-5BDDC65EDD99}" srcOrd="1" destOrd="0" presId="urn:microsoft.com/office/officeart/2005/8/layout/orgChart1"/>
    <dgm:cxn modelId="{B91AAD10-E147-4C2E-9DC1-033E6D848E74}" type="presOf" srcId="{711322EE-CA0A-4E66-B4D0-87C9FB7F80ED}" destId="{ED132B91-33DF-463B-8055-C100620706F7}" srcOrd="1" destOrd="0" presId="urn:microsoft.com/office/officeart/2005/8/layout/orgChart1"/>
    <dgm:cxn modelId="{7E5FB7D2-C2FA-42ED-9A63-E3B499EC912B}" srcId="{7548E844-1425-4EEC-A26E-176BDDA094E8}" destId="{41123B0E-2ED8-4CF4-A6E1-A3C54A9F996D}" srcOrd="5" destOrd="0" parTransId="{DD3A266C-0C4B-4FFE-895A-324F801BBF9E}" sibTransId="{47FCB4B4-3DFD-4172-870C-FB6C06D5A5E5}"/>
    <dgm:cxn modelId="{D396C193-004A-4915-B9DA-1A04EA63B30E}" type="presOf" srcId="{78C6318F-E24F-424C-9BF7-741A4B19092B}" destId="{5C711DED-8230-4095-AB4A-6B5A414C9046}" srcOrd="0" destOrd="0" presId="urn:microsoft.com/office/officeart/2005/8/layout/orgChart1"/>
    <dgm:cxn modelId="{06F3E454-8133-4888-A8FB-7F8C5B748FC2}" type="presOf" srcId="{EDAC7BF5-E6B3-4658-ACAE-C76D350F018A}" destId="{302F0A11-3D18-4298-B94B-BFFB832765F3}" srcOrd="0" destOrd="0" presId="urn:microsoft.com/office/officeart/2005/8/layout/orgChart1"/>
    <dgm:cxn modelId="{02B45D72-E28A-4189-9EAC-F713F20FFCB1}" type="presOf" srcId="{904BD82F-0410-4597-A545-A66FBAA74EF2}" destId="{A5B4414F-D220-4856-9ECF-4195817626F0}" srcOrd="0" destOrd="0" presId="urn:microsoft.com/office/officeart/2005/8/layout/orgChart1"/>
    <dgm:cxn modelId="{3DD1C19C-F70C-4B6A-9837-A98D7816C059}" type="presOf" srcId="{8739A764-EADE-4F1B-B9E1-CA0DA5DA1EDB}" destId="{496BCA99-587A-492A-9280-CE000744FB81}" srcOrd="0" destOrd="0" presId="urn:microsoft.com/office/officeart/2005/8/layout/orgChart1"/>
    <dgm:cxn modelId="{0A8839F5-CD0C-4269-84C0-10AF43E656A6}" srcId="{EDAC7BF5-E6B3-4658-ACAE-C76D350F018A}" destId="{0BAB1FCE-0AEA-4858-9754-AB8BC81F659E}" srcOrd="1" destOrd="0" parTransId="{90D5575C-6EA6-46D1-8AF9-D2CD89B4C10C}" sibTransId="{263F2A70-9A13-4586-8540-182CFEDF35B9}"/>
    <dgm:cxn modelId="{76B398BF-1314-49C0-82F2-32EE2C806D26}" srcId="{7760A2AC-E0A8-40C4-AB07-9B79A2F875FC}" destId="{7548E844-1425-4EEC-A26E-176BDDA094E8}" srcOrd="0" destOrd="0" parTransId="{7A8EA0A1-758E-4CE8-AD94-5CDD8F8BAE20}" sibTransId="{5E8D42C8-E59B-4181-B62C-6365A1B5B399}"/>
    <dgm:cxn modelId="{47AD9FF6-E5A1-411C-AEF0-9BB6D3DCA096}" type="presOf" srcId="{B9C00F30-C3DD-4ED5-97C5-7816609728EF}" destId="{35303FEA-E0C1-4ECA-906C-8947BA8EE425}" srcOrd="1" destOrd="0" presId="urn:microsoft.com/office/officeart/2005/8/layout/orgChart1"/>
    <dgm:cxn modelId="{4C6261DA-C90F-4081-8924-1645B327A1C4}" srcId="{7548E844-1425-4EEC-A26E-176BDDA094E8}" destId="{F0B3D1A9-0BD0-4B7C-B0BA-D5D78AFFDA60}" srcOrd="2" destOrd="0" parTransId="{5A185319-EC6F-4B39-BF4B-EC315D33BAA7}" sibTransId="{D885FFC8-D8BA-47BD-A24D-58BF7ECF4A22}"/>
    <dgm:cxn modelId="{3A3CAF42-BF59-4EBB-A084-78C7C66BB035}" type="presParOf" srcId="{5977C815-6141-4430-A4A7-152BCADCDCFB}" destId="{777B464E-0D66-4DAD-8F2E-8976B4AB62D2}" srcOrd="0" destOrd="0" presId="urn:microsoft.com/office/officeart/2005/8/layout/orgChart1"/>
    <dgm:cxn modelId="{C1D7D567-1E6A-4A33-8088-10F23F272C19}" type="presParOf" srcId="{777B464E-0D66-4DAD-8F2E-8976B4AB62D2}" destId="{C8476C72-BCCC-4DE1-ABEE-941F0F52531D}" srcOrd="0" destOrd="0" presId="urn:microsoft.com/office/officeart/2005/8/layout/orgChart1"/>
    <dgm:cxn modelId="{7ACAF7A6-DC77-4BC7-9ED9-737F1860FAE9}" type="presParOf" srcId="{C8476C72-BCCC-4DE1-ABEE-941F0F52531D}" destId="{34F1EF2C-3111-4915-9BF6-E08442501792}" srcOrd="0" destOrd="0" presId="urn:microsoft.com/office/officeart/2005/8/layout/orgChart1"/>
    <dgm:cxn modelId="{A4A46006-ACCC-43C3-A516-41B3A68CDE8A}" type="presParOf" srcId="{C8476C72-BCCC-4DE1-ABEE-941F0F52531D}" destId="{F27D97E4-8F06-43BB-87BC-C1DD393D7BC4}" srcOrd="1" destOrd="0" presId="urn:microsoft.com/office/officeart/2005/8/layout/orgChart1"/>
    <dgm:cxn modelId="{02D100B4-880B-4D85-B042-701094329834}" type="presParOf" srcId="{777B464E-0D66-4DAD-8F2E-8976B4AB62D2}" destId="{45633F27-F100-41E4-817F-9655A2E1E834}" srcOrd="1" destOrd="0" presId="urn:microsoft.com/office/officeart/2005/8/layout/orgChart1"/>
    <dgm:cxn modelId="{5A645930-84C3-4825-97A9-2AA58E4B0816}" type="presParOf" srcId="{45633F27-F100-41E4-817F-9655A2E1E834}" destId="{C5961937-6E2F-4D50-93BD-A6B47F91AFD5}" srcOrd="0" destOrd="0" presId="urn:microsoft.com/office/officeart/2005/8/layout/orgChart1"/>
    <dgm:cxn modelId="{2CB103E1-B284-4EC0-B72E-7F342A988023}" type="presParOf" srcId="{45633F27-F100-41E4-817F-9655A2E1E834}" destId="{478AE311-C5F3-4336-8052-2489EE74B219}" srcOrd="1" destOrd="0" presId="urn:microsoft.com/office/officeart/2005/8/layout/orgChart1"/>
    <dgm:cxn modelId="{F0322B48-D4F9-4970-A9BC-7AFF032A0A7A}" type="presParOf" srcId="{478AE311-C5F3-4336-8052-2489EE74B219}" destId="{16CC91F1-90A0-40A4-8918-850FA521C751}" srcOrd="0" destOrd="0" presId="urn:microsoft.com/office/officeart/2005/8/layout/orgChart1"/>
    <dgm:cxn modelId="{5FFA9BF1-6887-4711-8972-707A5D0D9EE1}" type="presParOf" srcId="{16CC91F1-90A0-40A4-8918-850FA521C751}" destId="{302F0A11-3D18-4298-B94B-BFFB832765F3}" srcOrd="0" destOrd="0" presId="urn:microsoft.com/office/officeart/2005/8/layout/orgChart1"/>
    <dgm:cxn modelId="{B79995DD-6554-4B70-8D2A-BA3D2B7E880E}" type="presParOf" srcId="{16CC91F1-90A0-40A4-8918-850FA521C751}" destId="{3320B02D-5C99-4E61-96AD-1518FBF56403}" srcOrd="1" destOrd="0" presId="urn:microsoft.com/office/officeart/2005/8/layout/orgChart1"/>
    <dgm:cxn modelId="{CE81DCDE-6F0C-41DC-831E-B50DDB429CF8}" type="presParOf" srcId="{478AE311-C5F3-4336-8052-2489EE74B219}" destId="{0E2802CD-37A2-4355-B2C4-447B98D4C58F}" srcOrd="1" destOrd="0" presId="urn:microsoft.com/office/officeart/2005/8/layout/orgChart1"/>
    <dgm:cxn modelId="{D11252C2-D9F8-41CC-8005-835DE0E00B9D}" type="presParOf" srcId="{0E2802CD-37A2-4355-B2C4-447B98D4C58F}" destId="{496BCA99-587A-492A-9280-CE000744FB81}" srcOrd="0" destOrd="0" presId="urn:microsoft.com/office/officeart/2005/8/layout/orgChart1"/>
    <dgm:cxn modelId="{E12062B4-187A-49C3-AAC9-2D6DE8574EB5}" type="presParOf" srcId="{0E2802CD-37A2-4355-B2C4-447B98D4C58F}" destId="{B655D2A4-55C6-4930-9F1D-806CC1DA187B}" srcOrd="1" destOrd="0" presId="urn:microsoft.com/office/officeart/2005/8/layout/orgChart1"/>
    <dgm:cxn modelId="{EE59F90C-E92C-4360-AF44-2E5B1F56365C}" type="presParOf" srcId="{B655D2A4-55C6-4930-9F1D-806CC1DA187B}" destId="{A90A79F2-E4BD-46BE-BAFF-1124BBB7F0E7}" srcOrd="0" destOrd="0" presId="urn:microsoft.com/office/officeart/2005/8/layout/orgChart1"/>
    <dgm:cxn modelId="{D1B3E3BB-568D-40AF-9CC9-E9173DC10FF7}" type="presParOf" srcId="{A90A79F2-E4BD-46BE-BAFF-1124BBB7F0E7}" destId="{0EB5DBB3-A83E-49F6-938A-CFBA219AF638}" srcOrd="0" destOrd="0" presId="urn:microsoft.com/office/officeart/2005/8/layout/orgChart1"/>
    <dgm:cxn modelId="{7961809D-EB57-4EFE-8C5B-9755651667D5}" type="presParOf" srcId="{A90A79F2-E4BD-46BE-BAFF-1124BBB7F0E7}" destId="{35303FEA-E0C1-4ECA-906C-8947BA8EE425}" srcOrd="1" destOrd="0" presId="urn:microsoft.com/office/officeart/2005/8/layout/orgChart1"/>
    <dgm:cxn modelId="{5FE3FF44-988B-4A5C-9B27-29968AD491F4}" type="presParOf" srcId="{B655D2A4-55C6-4930-9F1D-806CC1DA187B}" destId="{F2201CB3-9584-4638-87F5-9F276B5F77CE}" srcOrd="1" destOrd="0" presId="urn:microsoft.com/office/officeart/2005/8/layout/orgChart1"/>
    <dgm:cxn modelId="{31B5C536-8970-43B6-AE95-08B9730E509F}" type="presParOf" srcId="{B655D2A4-55C6-4930-9F1D-806CC1DA187B}" destId="{4FA0D2E1-9BBC-486A-A9AD-352B64B2EA70}" srcOrd="2" destOrd="0" presId="urn:microsoft.com/office/officeart/2005/8/layout/orgChart1"/>
    <dgm:cxn modelId="{3088B5D6-829B-40FA-ACEC-0B3FF68DA5AD}" type="presParOf" srcId="{0E2802CD-37A2-4355-B2C4-447B98D4C58F}" destId="{68051F5B-EC06-48D7-9FA5-6BB32C7A5C8E}" srcOrd="2" destOrd="0" presId="urn:microsoft.com/office/officeart/2005/8/layout/orgChart1"/>
    <dgm:cxn modelId="{64FEB5C9-68FF-48CE-A7E9-7B45899F78DE}" type="presParOf" srcId="{0E2802CD-37A2-4355-B2C4-447B98D4C58F}" destId="{5FE8C9AA-506D-4043-A202-44F8E7F0887D}" srcOrd="3" destOrd="0" presId="urn:microsoft.com/office/officeart/2005/8/layout/orgChart1"/>
    <dgm:cxn modelId="{06E979CE-6529-4881-944F-D4CEDBE09924}" type="presParOf" srcId="{5FE8C9AA-506D-4043-A202-44F8E7F0887D}" destId="{B717E705-54B4-45F1-A2E5-FA578C850268}" srcOrd="0" destOrd="0" presId="urn:microsoft.com/office/officeart/2005/8/layout/orgChart1"/>
    <dgm:cxn modelId="{95ACE924-A626-4EB4-BD71-EB46C901B746}" type="presParOf" srcId="{B717E705-54B4-45F1-A2E5-FA578C850268}" destId="{0B39A77A-C332-4D3E-8F62-212C8311D1F8}" srcOrd="0" destOrd="0" presId="urn:microsoft.com/office/officeart/2005/8/layout/orgChart1"/>
    <dgm:cxn modelId="{FB141899-AAF2-4C45-8E05-7B9E868E75D3}" type="presParOf" srcId="{B717E705-54B4-45F1-A2E5-FA578C850268}" destId="{AAFD33B9-5169-4034-90E9-49D588F0D81A}" srcOrd="1" destOrd="0" presId="urn:microsoft.com/office/officeart/2005/8/layout/orgChart1"/>
    <dgm:cxn modelId="{4BD711D7-23F6-4244-B3A5-5A22595DF26B}" type="presParOf" srcId="{5FE8C9AA-506D-4043-A202-44F8E7F0887D}" destId="{3AEE9711-605E-40F6-AC82-3A982E39D5BD}" srcOrd="1" destOrd="0" presId="urn:microsoft.com/office/officeart/2005/8/layout/orgChart1"/>
    <dgm:cxn modelId="{80FF8D11-C51E-44C3-AC33-7901E23D9F56}" type="presParOf" srcId="{5FE8C9AA-506D-4043-A202-44F8E7F0887D}" destId="{55985343-1272-4BFF-A813-0DFF5482EC8C}" srcOrd="2" destOrd="0" presId="urn:microsoft.com/office/officeart/2005/8/layout/orgChart1"/>
    <dgm:cxn modelId="{0C2C3301-9B88-41A6-AA9A-AD693C6032CF}" type="presParOf" srcId="{478AE311-C5F3-4336-8052-2489EE74B219}" destId="{4927AA0F-217B-4280-9883-887F9133E376}" srcOrd="2" destOrd="0" presId="urn:microsoft.com/office/officeart/2005/8/layout/orgChart1"/>
    <dgm:cxn modelId="{F22EBE32-7A50-4A7F-83A6-D1E5D61829B1}" type="presParOf" srcId="{45633F27-F100-41E4-817F-9655A2E1E834}" destId="{A5B4414F-D220-4856-9ECF-4195817626F0}" srcOrd="2" destOrd="0" presId="urn:microsoft.com/office/officeart/2005/8/layout/orgChart1"/>
    <dgm:cxn modelId="{8A303BFA-B22F-4824-A590-CD0A84F3852E}" type="presParOf" srcId="{45633F27-F100-41E4-817F-9655A2E1E834}" destId="{DDE2C219-2F7F-4259-88CB-D56594E66582}" srcOrd="3" destOrd="0" presId="urn:microsoft.com/office/officeart/2005/8/layout/orgChart1"/>
    <dgm:cxn modelId="{B62FFD9B-CBD2-48ED-B966-D96CD6620593}" type="presParOf" srcId="{DDE2C219-2F7F-4259-88CB-D56594E66582}" destId="{257CA377-013B-411B-9EC7-52ACED23593D}" srcOrd="0" destOrd="0" presId="urn:microsoft.com/office/officeart/2005/8/layout/orgChart1"/>
    <dgm:cxn modelId="{FE62FDC3-AC08-4A3A-9736-9BC82C042949}" type="presParOf" srcId="{257CA377-013B-411B-9EC7-52ACED23593D}" destId="{F45C4FC6-661D-4CDB-A930-E95D156E01BA}" srcOrd="0" destOrd="0" presId="urn:microsoft.com/office/officeart/2005/8/layout/orgChart1"/>
    <dgm:cxn modelId="{002315B7-31C1-421D-981A-5702367260CB}" type="presParOf" srcId="{257CA377-013B-411B-9EC7-52ACED23593D}" destId="{ED132B91-33DF-463B-8055-C100620706F7}" srcOrd="1" destOrd="0" presId="urn:microsoft.com/office/officeart/2005/8/layout/orgChart1"/>
    <dgm:cxn modelId="{EAABE28F-6D6F-4BE3-956D-62D5AB081FD4}" type="presParOf" srcId="{DDE2C219-2F7F-4259-88CB-D56594E66582}" destId="{04E074B1-60C7-41B3-9397-9BBAB46C7D4A}" srcOrd="1" destOrd="0" presId="urn:microsoft.com/office/officeart/2005/8/layout/orgChart1"/>
    <dgm:cxn modelId="{94D74DE7-A2A6-4566-8AA4-2B19C8729D6F}" type="presParOf" srcId="{DDE2C219-2F7F-4259-88CB-D56594E66582}" destId="{FB548105-5ABB-496F-9A52-64D27D7DC1C5}" srcOrd="2" destOrd="0" presId="urn:microsoft.com/office/officeart/2005/8/layout/orgChart1"/>
    <dgm:cxn modelId="{AAECA519-0755-4486-9561-60C58CC13777}" type="presParOf" srcId="{45633F27-F100-41E4-817F-9655A2E1E834}" destId="{8728A026-D24B-40C5-AF32-859F12E704F8}" srcOrd="4" destOrd="0" presId="urn:microsoft.com/office/officeart/2005/8/layout/orgChart1"/>
    <dgm:cxn modelId="{0201597C-48A9-4B88-BB8E-D98592D393B0}" type="presParOf" srcId="{45633F27-F100-41E4-817F-9655A2E1E834}" destId="{D1B2D991-10A5-4175-B0E3-30180D197173}" srcOrd="5" destOrd="0" presId="urn:microsoft.com/office/officeart/2005/8/layout/orgChart1"/>
    <dgm:cxn modelId="{2924304B-8FD1-41EC-98F2-CC920742DC84}" type="presParOf" srcId="{D1B2D991-10A5-4175-B0E3-30180D197173}" destId="{D337F980-9BAA-4A31-BDE8-8055931DB0B1}" srcOrd="0" destOrd="0" presId="urn:microsoft.com/office/officeart/2005/8/layout/orgChart1"/>
    <dgm:cxn modelId="{9A8AFB9A-AB09-47C3-902A-733AFB794F8F}" type="presParOf" srcId="{D337F980-9BAA-4A31-BDE8-8055931DB0B1}" destId="{B68ABE00-1CD9-40DC-A281-91BEB62C36B8}" srcOrd="0" destOrd="0" presId="urn:microsoft.com/office/officeart/2005/8/layout/orgChart1"/>
    <dgm:cxn modelId="{2E0C0BB7-4C16-489E-9275-83FE642AB70B}" type="presParOf" srcId="{D337F980-9BAA-4A31-BDE8-8055931DB0B1}" destId="{239AA912-7C1D-46B8-9EDC-4FA2CA7161B3}" srcOrd="1" destOrd="0" presId="urn:microsoft.com/office/officeart/2005/8/layout/orgChart1"/>
    <dgm:cxn modelId="{55865DB1-7F52-40C9-BF9E-1492FF86C1BF}" type="presParOf" srcId="{D1B2D991-10A5-4175-B0E3-30180D197173}" destId="{DA42CB86-E327-4666-AE50-F14C4A7323C3}" srcOrd="1" destOrd="0" presId="urn:microsoft.com/office/officeart/2005/8/layout/orgChart1"/>
    <dgm:cxn modelId="{8A2853A1-E322-4E28-B8B3-C79F9FD137C5}" type="presParOf" srcId="{D1B2D991-10A5-4175-B0E3-30180D197173}" destId="{D0F4CBC7-D456-4950-BF6F-45A35CFF9908}" srcOrd="2" destOrd="0" presId="urn:microsoft.com/office/officeart/2005/8/layout/orgChart1"/>
    <dgm:cxn modelId="{1C8A636F-77B1-42C1-8968-EC226BF779FE}" type="presParOf" srcId="{45633F27-F100-41E4-817F-9655A2E1E834}" destId="{7994A7EC-A03E-4E22-9C6F-1E5CE61F3400}" srcOrd="6" destOrd="0" presId="urn:microsoft.com/office/officeart/2005/8/layout/orgChart1"/>
    <dgm:cxn modelId="{F81DA836-B5E5-4D11-9A4A-45BD36BD7D50}" type="presParOf" srcId="{45633F27-F100-41E4-817F-9655A2E1E834}" destId="{B2CE408F-B522-47C1-AF61-44BFC147B5E1}" srcOrd="7" destOrd="0" presId="urn:microsoft.com/office/officeart/2005/8/layout/orgChart1"/>
    <dgm:cxn modelId="{E0321BF5-25F6-4E05-9332-20D7DA96D421}" type="presParOf" srcId="{B2CE408F-B522-47C1-AF61-44BFC147B5E1}" destId="{2FBEEA8F-350A-4606-9BCB-C92B3917A0B9}" srcOrd="0" destOrd="0" presId="urn:microsoft.com/office/officeart/2005/8/layout/orgChart1"/>
    <dgm:cxn modelId="{7A56D426-03BE-4831-8E1B-C018ED3D1312}" type="presParOf" srcId="{2FBEEA8F-350A-4606-9BCB-C92B3917A0B9}" destId="{5C711DED-8230-4095-AB4A-6B5A414C9046}" srcOrd="0" destOrd="0" presId="urn:microsoft.com/office/officeart/2005/8/layout/orgChart1"/>
    <dgm:cxn modelId="{B83618D7-8ED4-4322-A1F7-4F7F2529BC4F}" type="presParOf" srcId="{2FBEEA8F-350A-4606-9BCB-C92B3917A0B9}" destId="{ABCB6B3F-38CF-489B-BA06-8045FE7A1E51}" srcOrd="1" destOrd="0" presId="urn:microsoft.com/office/officeart/2005/8/layout/orgChart1"/>
    <dgm:cxn modelId="{5F55DB03-0CE3-4B46-A573-FA79BB0391A8}" type="presParOf" srcId="{B2CE408F-B522-47C1-AF61-44BFC147B5E1}" destId="{BE74C989-7116-447A-966C-EB1EE3A4E25E}" srcOrd="1" destOrd="0" presId="urn:microsoft.com/office/officeart/2005/8/layout/orgChart1"/>
    <dgm:cxn modelId="{C8326D23-5AA9-4DE5-B680-F43CBA7BDF99}" type="presParOf" srcId="{B2CE408F-B522-47C1-AF61-44BFC147B5E1}" destId="{9F48B07B-B255-43BC-AEFD-31A5A95669C5}" srcOrd="2" destOrd="0" presId="urn:microsoft.com/office/officeart/2005/8/layout/orgChart1"/>
    <dgm:cxn modelId="{7DA9187A-F4D9-44E3-BB39-5D95A9559F34}" type="presParOf" srcId="{45633F27-F100-41E4-817F-9655A2E1E834}" destId="{B62C3D29-2F4C-4CB9-823A-769F70561F2F}" srcOrd="8" destOrd="0" presId="urn:microsoft.com/office/officeart/2005/8/layout/orgChart1"/>
    <dgm:cxn modelId="{D121DB4B-594F-4745-9E9A-9702F4F98A55}" type="presParOf" srcId="{45633F27-F100-41E4-817F-9655A2E1E834}" destId="{361D9EB2-2CA9-40A8-8659-F2AFF82B67F2}" srcOrd="9" destOrd="0" presId="urn:microsoft.com/office/officeart/2005/8/layout/orgChart1"/>
    <dgm:cxn modelId="{A1B4E246-0817-4524-B095-118FFDAA164C}" type="presParOf" srcId="{361D9EB2-2CA9-40A8-8659-F2AFF82B67F2}" destId="{1470B9E0-BEAD-4526-AFB3-301D04C7A710}" srcOrd="0" destOrd="0" presId="urn:microsoft.com/office/officeart/2005/8/layout/orgChart1"/>
    <dgm:cxn modelId="{4769639B-5BE5-4762-B66E-631DB7DDE898}" type="presParOf" srcId="{1470B9E0-BEAD-4526-AFB3-301D04C7A710}" destId="{4ECC0AF3-F75A-4F3E-8A93-9FA24D00BB08}" srcOrd="0" destOrd="0" presId="urn:microsoft.com/office/officeart/2005/8/layout/orgChart1"/>
    <dgm:cxn modelId="{790AC494-7C56-4821-BD2B-47C90A5D20E5}" type="presParOf" srcId="{1470B9E0-BEAD-4526-AFB3-301D04C7A710}" destId="{E0522FBA-594E-4D5E-880D-27E58C94B5A3}" srcOrd="1" destOrd="0" presId="urn:microsoft.com/office/officeart/2005/8/layout/orgChart1"/>
    <dgm:cxn modelId="{D3516579-6AC9-441F-93FC-0969DA02C8AC}" type="presParOf" srcId="{361D9EB2-2CA9-40A8-8659-F2AFF82B67F2}" destId="{C5C7E19C-E003-4C93-A0CE-93322CB86E1D}" srcOrd="1" destOrd="0" presId="urn:microsoft.com/office/officeart/2005/8/layout/orgChart1"/>
    <dgm:cxn modelId="{87F1E633-8495-448F-9B7C-2FF1765CE987}" type="presParOf" srcId="{361D9EB2-2CA9-40A8-8659-F2AFF82B67F2}" destId="{593A37C5-AADC-498D-8B07-0FE24CE982EE}" srcOrd="2" destOrd="0" presId="urn:microsoft.com/office/officeart/2005/8/layout/orgChart1"/>
    <dgm:cxn modelId="{74665A79-7388-4AE3-B0CF-B6E5F4AB85B6}" type="presParOf" srcId="{45633F27-F100-41E4-817F-9655A2E1E834}" destId="{7E822959-1DB8-4F45-AAD7-052B0E5D3310}" srcOrd="10" destOrd="0" presId="urn:microsoft.com/office/officeart/2005/8/layout/orgChart1"/>
    <dgm:cxn modelId="{90627F06-F4AA-4F2E-AD50-832CA23E3D2E}" type="presParOf" srcId="{45633F27-F100-41E4-817F-9655A2E1E834}" destId="{4FFA4665-557E-4C0F-AA8D-E2E985FF0729}" srcOrd="11" destOrd="0" presId="urn:microsoft.com/office/officeart/2005/8/layout/orgChart1"/>
    <dgm:cxn modelId="{D60C6BC3-732E-4E5D-91B4-A6265AD5A8CE}" type="presParOf" srcId="{4FFA4665-557E-4C0F-AA8D-E2E985FF0729}" destId="{84F9EA88-2C53-4981-80CA-BAE67EF776D9}" srcOrd="0" destOrd="0" presId="urn:microsoft.com/office/officeart/2005/8/layout/orgChart1"/>
    <dgm:cxn modelId="{5995A046-8C36-42C5-ADF7-A01F02C6A3C8}" type="presParOf" srcId="{84F9EA88-2C53-4981-80CA-BAE67EF776D9}" destId="{D5D86605-E1EA-417E-8470-A85EE7ABEE36}" srcOrd="0" destOrd="0" presId="urn:microsoft.com/office/officeart/2005/8/layout/orgChart1"/>
    <dgm:cxn modelId="{C036008D-B41E-47DD-B7BA-2FDEB90BCC9A}" type="presParOf" srcId="{84F9EA88-2C53-4981-80CA-BAE67EF776D9}" destId="{FB8E5477-3E85-4F44-AD9F-5BDDC65EDD99}" srcOrd="1" destOrd="0" presId="urn:microsoft.com/office/officeart/2005/8/layout/orgChart1"/>
    <dgm:cxn modelId="{A7D6523C-6C6B-4FC4-B5C0-158455AE9EC3}" type="presParOf" srcId="{4FFA4665-557E-4C0F-AA8D-E2E985FF0729}" destId="{A9566273-DCF0-4BE4-860C-18186EFFA0AE}" srcOrd="1" destOrd="0" presId="urn:microsoft.com/office/officeart/2005/8/layout/orgChart1"/>
    <dgm:cxn modelId="{9466D02C-939B-438F-AF2D-FE8B09E6ADF0}" type="presParOf" srcId="{4FFA4665-557E-4C0F-AA8D-E2E985FF0729}" destId="{A7EAE571-FD4A-42BB-A949-1938134DC395}" srcOrd="2" destOrd="0" presId="urn:microsoft.com/office/officeart/2005/8/layout/orgChart1"/>
    <dgm:cxn modelId="{50B41D51-72E2-4994-85F7-E0D90EDD4ACE}" type="presParOf" srcId="{777B464E-0D66-4DAD-8F2E-8976B4AB62D2}" destId="{5CC77B82-ED88-4528-947F-92B379634199}"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822959-1DB8-4F45-AAD7-052B0E5D3310}">
      <dsp:nvSpPr>
        <dsp:cNvPr id="0" name=""/>
        <dsp:cNvSpPr/>
      </dsp:nvSpPr>
      <dsp:spPr>
        <a:xfrm>
          <a:off x="2742519" y="711276"/>
          <a:ext cx="2409237" cy="139377"/>
        </a:xfrm>
        <a:custGeom>
          <a:avLst/>
          <a:gdLst/>
          <a:ahLst/>
          <a:cxnLst/>
          <a:rect l="0" t="0" r="0" b="0"/>
          <a:pathLst>
            <a:path>
              <a:moveTo>
                <a:pt x="0" y="0"/>
              </a:moveTo>
              <a:lnTo>
                <a:pt x="0" y="69688"/>
              </a:lnTo>
              <a:lnTo>
                <a:pt x="2409237" y="69688"/>
              </a:lnTo>
              <a:lnTo>
                <a:pt x="2409237" y="139377"/>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B62C3D29-2F4C-4CB9-823A-769F70561F2F}">
      <dsp:nvSpPr>
        <dsp:cNvPr id="0" name=""/>
        <dsp:cNvSpPr/>
      </dsp:nvSpPr>
      <dsp:spPr>
        <a:xfrm>
          <a:off x="2742519" y="711276"/>
          <a:ext cx="1606158" cy="139377"/>
        </a:xfrm>
        <a:custGeom>
          <a:avLst/>
          <a:gdLst/>
          <a:ahLst/>
          <a:cxnLst/>
          <a:rect l="0" t="0" r="0" b="0"/>
          <a:pathLst>
            <a:path>
              <a:moveTo>
                <a:pt x="0" y="0"/>
              </a:moveTo>
              <a:lnTo>
                <a:pt x="0" y="69688"/>
              </a:lnTo>
              <a:lnTo>
                <a:pt x="1606158" y="69688"/>
              </a:lnTo>
              <a:lnTo>
                <a:pt x="1606158" y="139377"/>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7994A7EC-A03E-4E22-9C6F-1E5CE61F3400}">
      <dsp:nvSpPr>
        <dsp:cNvPr id="0" name=""/>
        <dsp:cNvSpPr/>
      </dsp:nvSpPr>
      <dsp:spPr>
        <a:xfrm>
          <a:off x="2742519" y="711276"/>
          <a:ext cx="803079" cy="139377"/>
        </a:xfrm>
        <a:custGeom>
          <a:avLst/>
          <a:gdLst/>
          <a:ahLst/>
          <a:cxnLst/>
          <a:rect l="0" t="0" r="0" b="0"/>
          <a:pathLst>
            <a:path>
              <a:moveTo>
                <a:pt x="0" y="0"/>
              </a:moveTo>
              <a:lnTo>
                <a:pt x="0" y="69688"/>
              </a:lnTo>
              <a:lnTo>
                <a:pt x="803079" y="69688"/>
              </a:lnTo>
              <a:lnTo>
                <a:pt x="803079" y="139377"/>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8728A026-D24B-40C5-AF32-859F12E704F8}">
      <dsp:nvSpPr>
        <dsp:cNvPr id="0" name=""/>
        <dsp:cNvSpPr/>
      </dsp:nvSpPr>
      <dsp:spPr>
        <a:xfrm>
          <a:off x="2696799" y="711276"/>
          <a:ext cx="91440" cy="139377"/>
        </a:xfrm>
        <a:custGeom>
          <a:avLst/>
          <a:gdLst/>
          <a:ahLst/>
          <a:cxnLst/>
          <a:rect l="0" t="0" r="0" b="0"/>
          <a:pathLst>
            <a:path>
              <a:moveTo>
                <a:pt x="45720" y="0"/>
              </a:moveTo>
              <a:lnTo>
                <a:pt x="45720" y="139377"/>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A5B4414F-D220-4856-9ECF-4195817626F0}">
      <dsp:nvSpPr>
        <dsp:cNvPr id="0" name=""/>
        <dsp:cNvSpPr/>
      </dsp:nvSpPr>
      <dsp:spPr>
        <a:xfrm>
          <a:off x="1939440" y="711276"/>
          <a:ext cx="803079" cy="139377"/>
        </a:xfrm>
        <a:custGeom>
          <a:avLst/>
          <a:gdLst/>
          <a:ahLst/>
          <a:cxnLst/>
          <a:rect l="0" t="0" r="0" b="0"/>
          <a:pathLst>
            <a:path>
              <a:moveTo>
                <a:pt x="803079" y="0"/>
              </a:moveTo>
              <a:lnTo>
                <a:pt x="803079" y="69688"/>
              </a:lnTo>
              <a:lnTo>
                <a:pt x="0" y="69688"/>
              </a:lnTo>
              <a:lnTo>
                <a:pt x="0" y="139377"/>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C5961937-6E2F-4D50-93BD-A6B47F91AFD5}">
      <dsp:nvSpPr>
        <dsp:cNvPr id="0" name=""/>
        <dsp:cNvSpPr/>
      </dsp:nvSpPr>
      <dsp:spPr>
        <a:xfrm>
          <a:off x="1136361" y="711276"/>
          <a:ext cx="1606158" cy="139377"/>
        </a:xfrm>
        <a:custGeom>
          <a:avLst/>
          <a:gdLst/>
          <a:ahLst/>
          <a:cxnLst/>
          <a:rect l="0" t="0" r="0" b="0"/>
          <a:pathLst>
            <a:path>
              <a:moveTo>
                <a:pt x="1606158" y="0"/>
              </a:moveTo>
              <a:lnTo>
                <a:pt x="1606158" y="69688"/>
              </a:lnTo>
              <a:lnTo>
                <a:pt x="0" y="69688"/>
              </a:lnTo>
              <a:lnTo>
                <a:pt x="0" y="139377"/>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496BCA99-587A-492A-9280-CE000744FB81}">
      <dsp:nvSpPr>
        <dsp:cNvPr id="0" name=""/>
        <dsp:cNvSpPr/>
      </dsp:nvSpPr>
      <dsp:spPr>
        <a:xfrm>
          <a:off x="333282" y="711276"/>
          <a:ext cx="2409237" cy="139377"/>
        </a:xfrm>
        <a:custGeom>
          <a:avLst/>
          <a:gdLst/>
          <a:ahLst/>
          <a:cxnLst/>
          <a:rect l="0" t="0" r="0" b="0"/>
          <a:pathLst>
            <a:path>
              <a:moveTo>
                <a:pt x="2409237" y="0"/>
              </a:moveTo>
              <a:lnTo>
                <a:pt x="2409237" y="69688"/>
              </a:lnTo>
              <a:lnTo>
                <a:pt x="0" y="69688"/>
              </a:lnTo>
              <a:lnTo>
                <a:pt x="0" y="139377"/>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34F1EF2C-3111-4915-9BF6-E08442501792}">
      <dsp:nvSpPr>
        <dsp:cNvPr id="0" name=""/>
        <dsp:cNvSpPr/>
      </dsp:nvSpPr>
      <dsp:spPr>
        <a:xfrm>
          <a:off x="2165527" y="65723"/>
          <a:ext cx="1153984" cy="6455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kern="1200" baseline="0" smtClean="0">
              <a:latin typeface="Calibri"/>
            </a:rPr>
            <a:t>Project X</a:t>
          </a:r>
        </a:p>
        <a:p>
          <a:pPr marR="0" lvl="0" algn="ctr" defTabSz="266700" rtl="0">
            <a:lnSpc>
              <a:spcPct val="90000"/>
            </a:lnSpc>
            <a:spcBef>
              <a:spcPct val="0"/>
            </a:spcBef>
            <a:spcAft>
              <a:spcPct val="35000"/>
            </a:spcAft>
          </a:pPr>
          <a:r>
            <a:rPr lang="en-US" sz="600" kern="1200" baseline="0" smtClean="0">
              <a:latin typeface="Calibri"/>
            </a:rPr>
            <a:t>Title</a:t>
          </a:r>
          <a:endParaRPr lang="en-US" sz="600" kern="1200" baseline="0" smtClean="0">
            <a:latin typeface="Times New Roman"/>
          </a:endParaRPr>
        </a:p>
        <a:p>
          <a:pPr marR="0" lvl="0" algn="ctr" defTabSz="266700" rtl="0">
            <a:lnSpc>
              <a:spcPct val="90000"/>
            </a:lnSpc>
            <a:spcBef>
              <a:spcPct val="0"/>
            </a:spcBef>
            <a:spcAft>
              <a:spcPct val="35000"/>
            </a:spcAft>
          </a:pPr>
          <a:endParaRPr lang="en-US" sz="600" kern="1200" baseline="0" smtClean="0">
            <a:latin typeface="Times New Roman"/>
          </a:endParaRPr>
        </a:p>
        <a:p>
          <a:pPr marR="0" lvl="0" algn="ctr" defTabSz="266700" rtl="0">
            <a:lnSpc>
              <a:spcPct val="90000"/>
            </a:lnSpc>
            <a:spcBef>
              <a:spcPct val="0"/>
            </a:spcBef>
            <a:spcAft>
              <a:spcPct val="35000"/>
            </a:spcAft>
          </a:pPr>
          <a:r>
            <a:rPr lang="en-US" sz="600" kern="1200" baseline="0" smtClean="0">
              <a:latin typeface="Calibri"/>
            </a:rPr>
            <a:t>You can include a brief description of the project in here.</a:t>
          </a:r>
          <a:endParaRPr lang="en-US" sz="600" kern="1200" smtClean="0"/>
        </a:p>
      </dsp:txBody>
      <dsp:txXfrm>
        <a:off x="2165527" y="65723"/>
        <a:ext cx="1153984" cy="645552"/>
      </dsp:txXfrm>
    </dsp:sp>
    <dsp:sp modelId="{0EB5DBB3-A83E-49F6-938A-CFBA219AF638}">
      <dsp:nvSpPr>
        <dsp:cNvPr id="0" name=""/>
        <dsp:cNvSpPr/>
      </dsp:nvSpPr>
      <dsp:spPr>
        <a:xfrm>
          <a:off x="1431" y="850654"/>
          <a:ext cx="663701" cy="3318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kern="1200" baseline="0" smtClean="0">
              <a:latin typeface="Calibri"/>
            </a:rPr>
            <a:t>Subsystem 1</a:t>
          </a:r>
        </a:p>
        <a:p>
          <a:pPr marR="0" lvl="0" algn="ctr" defTabSz="266700" rtl="0">
            <a:lnSpc>
              <a:spcPct val="90000"/>
            </a:lnSpc>
            <a:spcBef>
              <a:spcPct val="0"/>
            </a:spcBef>
            <a:spcAft>
              <a:spcPct val="35000"/>
            </a:spcAft>
          </a:pPr>
          <a:r>
            <a:rPr lang="en-US" sz="600" kern="1200" baseline="0" smtClean="0">
              <a:latin typeface="Calibri"/>
            </a:rPr>
            <a:t>(owner’s name)</a:t>
          </a:r>
          <a:endParaRPr lang="en-US" sz="600" kern="1200" smtClean="0"/>
        </a:p>
      </dsp:txBody>
      <dsp:txXfrm>
        <a:off x="1431" y="850654"/>
        <a:ext cx="663701" cy="331850"/>
      </dsp:txXfrm>
    </dsp:sp>
    <dsp:sp modelId="{302F0A11-3D18-4298-B94B-BFFB832765F3}">
      <dsp:nvSpPr>
        <dsp:cNvPr id="0" name=""/>
        <dsp:cNvSpPr/>
      </dsp:nvSpPr>
      <dsp:spPr>
        <a:xfrm>
          <a:off x="804510" y="850654"/>
          <a:ext cx="663701" cy="3318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kern="1200" baseline="0" smtClean="0">
              <a:latin typeface="Calibri"/>
            </a:rPr>
            <a:t>Subsystem 2</a:t>
          </a:r>
        </a:p>
        <a:p>
          <a:pPr marR="0" lvl="0" algn="ctr" defTabSz="266700" rtl="0">
            <a:lnSpc>
              <a:spcPct val="90000"/>
            </a:lnSpc>
            <a:spcBef>
              <a:spcPct val="0"/>
            </a:spcBef>
            <a:spcAft>
              <a:spcPct val="35000"/>
            </a:spcAft>
          </a:pPr>
          <a:r>
            <a:rPr lang="en-US" sz="600" kern="1200" baseline="0" smtClean="0">
              <a:latin typeface="Calibri"/>
            </a:rPr>
            <a:t>(owner’s name)</a:t>
          </a:r>
          <a:endParaRPr lang="en-US" sz="600" kern="1200" smtClean="0"/>
        </a:p>
      </dsp:txBody>
      <dsp:txXfrm>
        <a:off x="804510" y="850654"/>
        <a:ext cx="663701" cy="331850"/>
      </dsp:txXfrm>
    </dsp:sp>
    <dsp:sp modelId="{F45C4FC6-661D-4CDB-A930-E95D156E01BA}">
      <dsp:nvSpPr>
        <dsp:cNvPr id="0" name=""/>
        <dsp:cNvSpPr/>
      </dsp:nvSpPr>
      <dsp:spPr>
        <a:xfrm>
          <a:off x="1607589" y="850654"/>
          <a:ext cx="663701" cy="3318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kern="1200" baseline="0" smtClean="0">
              <a:latin typeface="Calibri"/>
            </a:rPr>
            <a:t>Subsystem 3</a:t>
          </a:r>
        </a:p>
        <a:p>
          <a:pPr marR="0" lvl="0" algn="ctr" defTabSz="266700" rtl="0">
            <a:lnSpc>
              <a:spcPct val="90000"/>
            </a:lnSpc>
            <a:spcBef>
              <a:spcPct val="0"/>
            </a:spcBef>
            <a:spcAft>
              <a:spcPct val="35000"/>
            </a:spcAft>
          </a:pPr>
          <a:r>
            <a:rPr lang="en-US" sz="600" kern="1200" baseline="0" smtClean="0">
              <a:latin typeface="Calibri"/>
            </a:rPr>
            <a:t>(owner’s name)</a:t>
          </a:r>
          <a:endParaRPr lang="en-US" sz="600" kern="1200" smtClean="0"/>
        </a:p>
      </dsp:txBody>
      <dsp:txXfrm>
        <a:off x="1607589" y="850654"/>
        <a:ext cx="663701" cy="331850"/>
      </dsp:txXfrm>
    </dsp:sp>
    <dsp:sp modelId="{B68ABE00-1CD9-40DC-A281-91BEB62C36B8}">
      <dsp:nvSpPr>
        <dsp:cNvPr id="0" name=""/>
        <dsp:cNvSpPr/>
      </dsp:nvSpPr>
      <dsp:spPr>
        <a:xfrm>
          <a:off x="2410668" y="850654"/>
          <a:ext cx="663701" cy="3318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kern="1200" baseline="0" smtClean="0">
              <a:latin typeface="Calibri"/>
            </a:rPr>
            <a:t>Subsystem 4</a:t>
          </a:r>
        </a:p>
        <a:p>
          <a:pPr marR="0" lvl="0" algn="ctr" defTabSz="266700" rtl="0">
            <a:lnSpc>
              <a:spcPct val="90000"/>
            </a:lnSpc>
            <a:spcBef>
              <a:spcPct val="0"/>
            </a:spcBef>
            <a:spcAft>
              <a:spcPct val="35000"/>
            </a:spcAft>
          </a:pPr>
          <a:r>
            <a:rPr lang="en-US" sz="600" kern="1200" baseline="0" smtClean="0">
              <a:latin typeface="Calibri"/>
            </a:rPr>
            <a:t>(owner’s name)</a:t>
          </a:r>
          <a:endParaRPr lang="en-US" sz="600" kern="1200" smtClean="0"/>
        </a:p>
      </dsp:txBody>
      <dsp:txXfrm>
        <a:off x="2410668" y="850654"/>
        <a:ext cx="663701" cy="331850"/>
      </dsp:txXfrm>
    </dsp:sp>
    <dsp:sp modelId="{5C711DED-8230-4095-AB4A-6B5A414C9046}">
      <dsp:nvSpPr>
        <dsp:cNvPr id="0" name=""/>
        <dsp:cNvSpPr/>
      </dsp:nvSpPr>
      <dsp:spPr>
        <a:xfrm>
          <a:off x="3213747" y="850654"/>
          <a:ext cx="663701" cy="3318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kern="1200" baseline="0" smtClean="0">
              <a:latin typeface="Calibri"/>
            </a:rPr>
            <a:t>Subsystem 5</a:t>
          </a:r>
        </a:p>
        <a:p>
          <a:pPr marR="0" lvl="0" algn="ctr" defTabSz="266700" rtl="0">
            <a:lnSpc>
              <a:spcPct val="90000"/>
            </a:lnSpc>
            <a:spcBef>
              <a:spcPct val="0"/>
            </a:spcBef>
            <a:spcAft>
              <a:spcPct val="35000"/>
            </a:spcAft>
          </a:pPr>
          <a:r>
            <a:rPr lang="en-US" sz="600" kern="1200" baseline="0" smtClean="0">
              <a:latin typeface="Calibri"/>
            </a:rPr>
            <a:t>(owner’s name)</a:t>
          </a:r>
          <a:endParaRPr lang="en-US" sz="600" kern="1200" smtClean="0"/>
        </a:p>
      </dsp:txBody>
      <dsp:txXfrm>
        <a:off x="3213747" y="850654"/>
        <a:ext cx="663701" cy="331850"/>
      </dsp:txXfrm>
    </dsp:sp>
    <dsp:sp modelId="{4ECC0AF3-F75A-4F3E-8A93-9FA24D00BB08}">
      <dsp:nvSpPr>
        <dsp:cNvPr id="0" name=""/>
        <dsp:cNvSpPr/>
      </dsp:nvSpPr>
      <dsp:spPr>
        <a:xfrm>
          <a:off x="4016826" y="850654"/>
          <a:ext cx="663701" cy="3318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kern="1200" baseline="0" smtClean="0">
              <a:latin typeface="Calibri"/>
            </a:rPr>
            <a:t>Subsystem 6</a:t>
          </a:r>
        </a:p>
        <a:p>
          <a:pPr marR="0" lvl="0" algn="ctr" defTabSz="266700" rtl="0">
            <a:lnSpc>
              <a:spcPct val="90000"/>
            </a:lnSpc>
            <a:spcBef>
              <a:spcPct val="0"/>
            </a:spcBef>
            <a:spcAft>
              <a:spcPct val="35000"/>
            </a:spcAft>
          </a:pPr>
          <a:r>
            <a:rPr lang="en-US" sz="600" kern="1200" baseline="0" smtClean="0">
              <a:latin typeface="Calibri"/>
            </a:rPr>
            <a:t>(owner’s name)</a:t>
          </a:r>
          <a:endParaRPr lang="en-US" sz="600" kern="1200" smtClean="0"/>
        </a:p>
      </dsp:txBody>
      <dsp:txXfrm>
        <a:off x="4016826" y="850654"/>
        <a:ext cx="663701" cy="331850"/>
      </dsp:txXfrm>
    </dsp:sp>
    <dsp:sp modelId="{D5D86605-E1EA-417E-8470-A85EE7ABEE36}">
      <dsp:nvSpPr>
        <dsp:cNvPr id="0" name=""/>
        <dsp:cNvSpPr/>
      </dsp:nvSpPr>
      <dsp:spPr>
        <a:xfrm>
          <a:off x="4819906" y="850654"/>
          <a:ext cx="663701" cy="3318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kern="1200" baseline="0" smtClean="0">
              <a:latin typeface="Calibri"/>
            </a:rPr>
            <a:t>Subsystem 7</a:t>
          </a:r>
        </a:p>
        <a:p>
          <a:pPr marR="0" lvl="0" algn="ctr" defTabSz="266700" rtl="0">
            <a:lnSpc>
              <a:spcPct val="90000"/>
            </a:lnSpc>
            <a:spcBef>
              <a:spcPct val="0"/>
            </a:spcBef>
            <a:spcAft>
              <a:spcPct val="35000"/>
            </a:spcAft>
          </a:pPr>
          <a:r>
            <a:rPr lang="en-US" sz="600" kern="1200" baseline="0" smtClean="0">
              <a:latin typeface="Calibri"/>
            </a:rPr>
            <a:t>(owner’s name)</a:t>
          </a:r>
          <a:endParaRPr lang="en-US" sz="600" kern="1200" smtClean="0"/>
        </a:p>
      </dsp:txBody>
      <dsp:txXfrm>
        <a:off x="4819906" y="850654"/>
        <a:ext cx="663701" cy="3318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822959-1DB8-4F45-AAD7-052B0E5D3310}">
      <dsp:nvSpPr>
        <dsp:cNvPr id="0" name=""/>
        <dsp:cNvSpPr/>
      </dsp:nvSpPr>
      <dsp:spPr>
        <a:xfrm>
          <a:off x="2962084" y="805898"/>
          <a:ext cx="2169283" cy="150594"/>
        </a:xfrm>
        <a:custGeom>
          <a:avLst/>
          <a:gdLst/>
          <a:ahLst/>
          <a:cxnLst/>
          <a:rect l="0" t="0" r="0" b="0"/>
          <a:pathLst>
            <a:path>
              <a:moveTo>
                <a:pt x="0" y="0"/>
              </a:moveTo>
              <a:lnTo>
                <a:pt x="0" y="75297"/>
              </a:lnTo>
              <a:lnTo>
                <a:pt x="2169283" y="75297"/>
              </a:lnTo>
              <a:lnTo>
                <a:pt x="2169283" y="150594"/>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B62C3D29-2F4C-4CB9-823A-769F70561F2F}">
      <dsp:nvSpPr>
        <dsp:cNvPr id="0" name=""/>
        <dsp:cNvSpPr/>
      </dsp:nvSpPr>
      <dsp:spPr>
        <a:xfrm>
          <a:off x="2962084" y="805898"/>
          <a:ext cx="1301570" cy="150594"/>
        </a:xfrm>
        <a:custGeom>
          <a:avLst/>
          <a:gdLst/>
          <a:ahLst/>
          <a:cxnLst/>
          <a:rect l="0" t="0" r="0" b="0"/>
          <a:pathLst>
            <a:path>
              <a:moveTo>
                <a:pt x="0" y="0"/>
              </a:moveTo>
              <a:lnTo>
                <a:pt x="0" y="75297"/>
              </a:lnTo>
              <a:lnTo>
                <a:pt x="1301570" y="75297"/>
              </a:lnTo>
              <a:lnTo>
                <a:pt x="1301570" y="150594"/>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7994A7EC-A03E-4E22-9C6F-1E5CE61F3400}">
      <dsp:nvSpPr>
        <dsp:cNvPr id="0" name=""/>
        <dsp:cNvSpPr/>
      </dsp:nvSpPr>
      <dsp:spPr>
        <a:xfrm>
          <a:off x="2962084" y="805898"/>
          <a:ext cx="433856" cy="150594"/>
        </a:xfrm>
        <a:custGeom>
          <a:avLst/>
          <a:gdLst/>
          <a:ahLst/>
          <a:cxnLst/>
          <a:rect l="0" t="0" r="0" b="0"/>
          <a:pathLst>
            <a:path>
              <a:moveTo>
                <a:pt x="0" y="0"/>
              </a:moveTo>
              <a:lnTo>
                <a:pt x="0" y="75297"/>
              </a:lnTo>
              <a:lnTo>
                <a:pt x="433856" y="75297"/>
              </a:lnTo>
              <a:lnTo>
                <a:pt x="433856" y="150594"/>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8728A026-D24B-40C5-AF32-859F12E704F8}">
      <dsp:nvSpPr>
        <dsp:cNvPr id="0" name=""/>
        <dsp:cNvSpPr/>
      </dsp:nvSpPr>
      <dsp:spPr>
        <a:xfrm>
          <a:off x="2528228" y="805898"/>
          <a:ext cx="433856" cy="150594"/>
        </a:xfrm>
        <a:custGeom>
          <a:avLst/>
          <a:gdLst/>
          <a:ahLst/>
          <a:cxnLst/>
          <a:rect l="0" t="0" r="0" b="0"/>
          <a:pathLst>
            <a:path>
              <a:moveTo>
                <a:pt x="433856" y="0"/>
              </a:moveTo>
              <a:lnTo>
                <a:pt x="433856" y="75297"/>
              </a:lnTo>
              <a:lnTo>
                <a:pt x="0" y="75297"/>
              </a:lnTo>
              <a:lnTo>
                <a:pt x="0" y="150594"/>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A5B4414F-D220-4856-9ECF-4195817626F0}">
      <dsp:nvSpPr>
        <dsp:cNvPr id="0" name=""/>
        <dsp:cNvSpPr/>
      </dsp:nvSpPr>
      <dsp:spPr>
        <a:xfrm>
          <a:off x="1660514" y="805898"/>
          <a:ext cx="1301570" cy="150594"/>
        </a:xfrm>
        <a:custGeom>
          <a:avLst/>
          <a:gdLst/>
          <a:ahLst/>
          <a:cxnLst/>
          <a:rect l="0" t="0" r="0" b="0"/>
          <a:pathLst>
            <a:path>
              <a:moveTo>
                <a:pt x="1301570" y="0"/>
              </a:moveTo>
              <a:lnTo>
                <a:pt x="1301570" y="75297"/>
              </a:lnTo>
              <a:lnTo>
                <a:pt x="0" y="75297"/>
              </a:lnTo>
              <a:lnTo>
                <a:pt x="0" y="150594"/>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68051F5B-EC06-48D7-9FA5-6BB32C7A5C8E}">
      <dsp:nvSpPr>
        <dsp:cNvPr id="0" name=""/>
        <dsp:cNvSpPr/>
      </dsp:nvSpPr>
      <dsp:spPr>
        <a:xfrm>
          <a:off x="792801" y="1315052"/>
          <a:ext cx="433856" cy="150594"/>
        </a:xfrm>
        <a:custGeom>
          <a:avLst/>
          <a:gdLst/>
          <a:ahLst/>
          <a:cxnLst/>
          <a:rect l="0" t="0" r="0" b="0"/>
          <a:pathLst>
            <a:path>
              <a:moveTo>
                <a:pt x="0" y="0"/>
              </a:moveTo>
              <a:lnTo>
                <a:pt x="0" y="75297"/>
              </a:lnTo>
              <a:lnTo>
                <a:pt x="433856" y="75297"/>
              </a:lnTo>
              <a:lnTo>
                <a:pt x="433856" y="150594"/>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496BCA99-587A-492A-9280-CE000744FB81}">
      <dsp:nvSpPr>
        <dsp:cNvPr id="0" name=""/>
        <dsp:cNvSpPr/>
      </dsp:nvSpPr>
      <dsp:spPr>
        <a:xfrm>
          <a:off x="358944" y="1315052"/>
          <a:ext cx="433856" cy="150594"/>
        </a:xfrm>
        <a:custGeom>
          <a:avLst/>
          <a:gdLst/>
          <a:ahLst/>
          <a:cxnLst/>
          <a:rect l="0" t="0" r="0" b="0"/>
          <a:pathLst>
            <a:path>
              <a:moveTo>
                <a:pt x="433856" y="0"/>
              </a:moveTo>
              <a:lnTo>
                <a:pt x="433856" y="75297"/>
              </a:lnTo>
              <a:lnTo>
                <a:pt x="0" y="75297"/>
              </a:lnTo>
              <a:lnTo>
                <a:pt x="0" y="150594"/>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C5961937-6E2F-4D50-93BD-A6B47F91AFD5}">
      <dsp:nvSpPr>
        <dsp:cNvPr id="0" name=""/>
        <dsp:cNvSpPr/>
      </dsp:nvSpPr>
      <dsp:spPr>
        <a:xfrm>
          <a:off x="792801" y="805898"/>
          <a:ext cx="2169283" cy="150594"/>
        </a:xfrm>
        <a:custGeom>
          <a:avLst/>
          <a:gdLst/>
          <a:ahLst/>
          <a:cxnLst/>
          <a:rect l="0" t="0" r="0" b="0"/>
          <a:pathLst>
            <a:path>
              <a:moveTo>
                <a:pt x="2169283" y="0"/>
              </a:moveTo>
              <a:lnTo>
                <a:pt x="2169283" y="75297"/>
              </a:lnTo>
              <a:lnTo>
                <a:pt x="0" y="75297"/>
              </a:lnTo>
              <a:lnTo>
                <a:pt x="0" y="150594"/>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0">
          <a:scrgbClr r="0" g="0" b="0"/>
        </a:fillRef>
        <a:effectRef idx="0">
          <a:scrgbClr r="0" g="0" b="0"/>
        </a:effectRef>
        <a:fontRef idx="minor"/>
      </dsp:style>
    </dsp:sp>
    <dsp:sp modelId="{34F1EF2C-3111-4915-9BF6-E08442501792}">
      <dsp:nvSpPr>
        <dsp:cNvPr id="0" name=""/>
        <dsp:cNvSpPr/>
      </dsp:nvSpPr>
      <dsp:spPr>
        <a:xfrm>
          <a:off x="2338654" y="108389"/>
          <a:ext cx="1246861" cy="6975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kern="1200" baseline="0" smtClean="0">
              <a:latin typeface="Calibri"/>
            </a:rPr>
            <a:t>Project X</a:t>
          </a:r>
        </a:p>
        <a:p>
          <a:pPr marR="0" lvl="0" algn="ctr" defTabSz="311150" rtl="0">
            <a:lnSpc>
              <a:spcPct val="90000"/>
            </a:lnSpc>
            <a:spcBef>
              <a:spcPct val="0"/>
            </a:spcBef>
            <a:spcAft>
              <a:spcPct val="35000"/>
            </a:spcAft>
          </a:pPr>
          <a:r>
            <a:rPr lang="en-US" sz="700" kern="1200" baseline="0" smtClean="0">
              <a:latin typeface="Calibri"/>
            </a:rPr>
            <a:t>Title</a:t>
          </a:r>
          <a:endParaRPr lang="en-US" sz="700" kern="1200" baseline="0" smtClean="0">
            <a:latin typeface="Times New Roman"/>
          </a:endParaRPr>
        </a:p>
        <a:p>
          <a:pPr marR="0" lvl="0" algn="ctr" defTabSz="311150" rtl="0">
            <a:lnSpc>
              <a:spcPct val="90000"/>
            </a:lnSpc>
            <a:spcBef>
              <a:spcPct val="0"/>
            </a:spcBef>
            <a:spcAft>
              <a:spcPct val="35000"/>
            </a:spcAft>
          </a:pPr>
          <a:endParaRPr lang="en-US" sz="700" kern="1200" baseline="0" smtClean="0">
            <a:latin typeface="Times New Roman"/>
          </a:endParaRPr>
        </a:p>
        <a:p>
          <a:pPr marR="0" lvl="0" algn="ctr" defTabSz="311150" rtl="0">
            <a:lnSpc>
              <a:spcPct val="90000"/>
            </a:lnSpc>
            <a:spcBef>
              <a:spcPct val="0"/>
            </a:spcBef>
            <a:spcAft>
              <a:spcPct val="35000"/>
            </a:spcAft>
          </a:pPr>
          <a:r>
            <a:rPr lang="en-US" sz="700" kern="1200" baseline="0" smtClean="0">
              <a:latin typeface="Calibri"/>
            </a:rPr>
            <a:t>You can include a brief description of the project in here.</a:t>
          </a:r>
          <a:endParaRPr lang="en-US" sz="700" kern="1200" smtClean="0"/>
        </a:p>
      </dsp:txBody>
      <dsp:txXfrm>
        <a:off x="2338654" y="108389"/>
        <a:ext cx="1246861" cy="697508"/>
      </dsp:txXfrm>
    </dsp:sp>
    <dsp:sp modelId="{302F0A11-3D18-4298-B94B-BFFB832765F3}">
      <dsp:nvSpPr>
        <dsp:cNvPr id="0" name=""/>
        <dsp:cNvSpPr/>
      </dsp:nvSpPr>
      <dsp:spPr>
        <a:xfrm>
          <a:off x="434242" y="956493"/>
          <a:ext cx="717118" cy="3585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kern="1200" baseline="0" smtClean="0">
              <a:latin typeface="Calibri"/>
            </a:rPr>
            <a:t>Subassembly 1</a:t>
          </a:r>
        </a:p>
      </dsp:txBody>
      <dsp:txXfrm>
        <a:off x="434242" y="956493"/>
        <a:ext cx="717118" cy="358559"/>
      </dsp:txXfrm>
    </dsp:sp>
    <dsp:sp modelId="{0EB5DBB3-A83E-49F6-938A-CFBA219AF638}">
      <dsp:nvSpPr>
        <dsp:cNvPr id="0" name=""/>
        <dsp:cNvSpPr/>
      </dsp:nvSpPr>
      <dsp:spPr>
        <a:xfrm>
          <a:off x="385" y="1465647"/>
          <a:ext cx="717118" cy="3585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kern="1200" baseline="0" smtClean="0">
              <a:latin typeface="Calibri"/>
            </a:rPr>
            <a:t>Subsystem 1</a:t>
          </a:r>
        </a:p>
        <a:p>
          <a:pPr marR="0" lvl="0" algn="ctr" defTabSz="311150" rtl="0">
            <a:lnSpc>
              <a:spcPct val="90000"/>
            </a:lnSpc>
            <a:spcBef>
              <a:spcPct val="0"/>
            </a:spcBef>
            <a:spcAft>
              <a:spcPct val="35000"/>
            </a:spcAft>
          </a:pPr>
          <a:r>
            <a:rPr lang="en-US" sz="700" kern="1200" baseline="0" smtClean="0">
              <a:latin typeface="Calibri"/>
            </a:rPr>
            <a:t>(owner’s name)</a:t>
          </a:r>
          <a:endParaRPr lang="en-US" sz="700" kern="1200" smtClean="0"/>
        </a:p>
      </dsp:txBody>
      <dsp:txXfrm>
        <a:off x="385" y="1465647"/>
        <a:ext cx="717118" cy="358559"/>
      </dsp:txXfrm>
    </dsp:sp>
    <dsp:sp modelId="{0B39A77A-C332-4D3E-8F62-212C8311D1F8}">
      <dsp:nvSpPr>
        <dsp:cNvPr id="0" name=""/>
        <dsp:cNvSpPr/>
      </dsp:nvSpPr>
      <dsp:spPr>
        <a:xfrm>
          <a:off x="868098" y="1465647"/>
          <a:ext cx="717118" cy="3585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Subsystem 2</a:t>
          </a:r>
        </a:p>
        <a:p>
          <a:pPr lvl="0" algn="ctr" defTabSz="311150">
            <a:lnSpc>
              <a:spcPct val="90000"/>
            </a:lnSpc>
            <a:spcBef>
              <a:spcPct val="0"/>
            </a:spcBef>
            <a:spcAft>
              <a:spcPct val="35000"/>
            </a:spcAft>
          </a:pPr>
          <a:r>
            <a:rPr lang="en-US" sz="700" kern="1200"/>
            <a:t> (owner's name)</a:t>
          </a:r>
        </a:p>
      </dsp:txBody>
      <dsp:txXfrm>
        <a:off x="868098" y="1465647"/>
        <a:ext cx="717118" cy="358559"/>
      </dsp:txXfrm>
    </dsp:sp>
    <dsp:sp modelId="{F45C4FC6-661D-4CDB-A930-E95D156E01BA}">
      <dsp:nvSpPr>
        <dsp:cNvPr id="0" name=""/>
        <dsp:cNvSpPr/>
      </dsp:nvSpPr>
      <dsp:spPr>
        <a:xfrm>
          <a:off x="1301955" y="956493"/>
          <a:ext cx="717118" cy="3585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kern="1200" baseline="0" smtClean="0">
              <a:latin typeface="Calibri"/>
            </a:rPr>
            <a:t>Subsystem 3</a:t>
          </a:r>
        </a:p>
        <a:p>
          <a:pPr marR="0" lvl="0" algn="ctr" defTabSz="311150" rtl="0">
            <a:lnSpc>
              <a:spcPct val="90000"/>
            </a:lnSpc>
            <a:spcBef>
              <a:spcPct val="0"/>
            </a:spcBef>
            <a:spcAft>
              <a:spcPct val="35000"/>
            </a:spcAft>
          </a:pPr>
          <a:r>
            <a:rPr lang="en-US" sz="700" kern="1200" baseline="0" smtClean="0">
              <a:latin typeface="Calibri"/>
            </a:rPr>
            <a:t>(owner’s name)</a:t>
          </a:r>
          <a:endParaRPr lang="en-US" sz="700" kern="1200" smtClean="0"/>
        </a:p>
      </dsp:txBody>
      <dsp:txXfrm>
        <a:off x="1301955" y="956493"/>
        <a:ext cx="717118" cy="358559"/>
      </dsp:txXfrm>
    </dsp:sp>
    <dsp:sp modelId="{B68ABE00-1CD9-40DC-A281-91BEB62C36B8}">
      <dsp:nvSpPr>
        <dsp:cNvPr id="0" name=""/>
        <dsp:cNvSpPr/>
      </dsp:nvSpPr>
      <dsp:spPr>
        <a:xfrm>
          <a:off x="2169668" y="956493"/>
          <a:ext cx="717118" cy="3585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kern="1200" baseline="0" smtClean="0">
              <a:latin typeface="Calibri"/>
            </a:rPr>
            <a:t>Subsystem 4</a:t>
          </a:r>
        </a:p>
        <a:p>
          <a:pPr marR="0" lvl="0" algn="ctr" defTabSz="311150" rtl="0">
            <a:lnSpc>
              <a:spcPct val="90000"/>
            </a:lnSpc>
            <a:spcBef>
              <a:spcPct val="0"/>
            </a:spcBef>
            <a:spcAft>
              <a:spcPct val="35000"/>
            </a:spcAft>
          </a:pPr>
          <a:r>
            <a:rPr lang="en-US" sz="700" kern="1200" baseline="0" smtClean="0">
              <a:latin typeface="Calibri"/>
            </a:rPr>
            <a:t>(owner’s name)</a:t>
          </a:r>
          <a:endParaRPr lang="en-US" sz="700" kern="1200" smtClean="0"/>
        </a:p>
      </dsp:txBody>
      <dsp:txXfrm>
        <a:off x="2169668" y="956493"/>
        <a:ext cx="717118" cy="358559"/>
      </dsp:txXfrm>
    </dsp:sp>
    <dsp:sp modelId="{5C711DED-8230-4095-AB4A-6B5A414C9046}">
      <dsp:nvSpPr>
        <dsp:cNvPr id="0" name=""/>
        <dsp:cNvSpPr/>
      </dsp:nvSpPr>
      <dsp:spPr>
        <a:xfrm>
          <a:off x="3037382" y="956493"/>
          <a:ext cx="717118" cy="3585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kern="1200" baseline="0" smtClean="0">
              <a:latin typeface="Calibri"/>
            </a:rPr>
            <a:t>Subsystem 5</a:t>
          </a:r>
        </a:p>
        <a:p>
          <a:pPr marR="0" lvl="0" algn="ctr" defTabSz="311150" rtl="0">
            <a:lnSpc>
              <a:spcPct val="90000"/>
            </a:lnSpc>
            <a:spcBef>
              <a:spcPct val="0"/>
            </a:spcBef>
            <a:spcAft>
              <a:spcPct val="35000"/>
            </a:spcAft>
          </a:pPr>
          <a:r>
            <a:rPr lang="en-US" sz="700" kern="1200" baseline="0" smtClean="0">
              <a:latin typeface="Calibri"/>
            </a:rPr>
            <a:t>(owner’s name)</a:t>
          </a:r>
          <a:endParaRPr lang="en-US" sz="700" kern="1200" smtClean="0"/>
        </a:p>
      </dsp:txBody>
      <dsp:txXfrm>
        <a:off x="3037382" y="956493"/>
        <a:ext cx="717118" cy="358559"/>
      </dsp:txXfrm>
    </dsp:sp>
    <dsp:sp modelId="{4ECC0AF3-F75A-4F3E-8A93-9FA24D00BB08}">
      <dsp:nvSpPr>
        <dsp:cNvPr id="0" name=""/>
        <dsp:cNvSpPr/>
      </dsp:nvSpPr>
      <dsp:spPr>
        <a:xfrm>
          <a:off x="3905095" y="956493"/>
          <a:ext cx="717118" cy="3585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kern="1200" baseline="0" smtClean="0">
              <a:latin typeface="Calibri"/>
            </a:rPr>
            <a:t>Subsystem 6</a:t>
          </a:r>
        </a:p>
        <a:p>
          <a:pPr marR="0" lvl="0" algn="ctr" defTabSz="311150" rtl="0">
            <a:lnSpc>
              <a:spcPct val="90000"/>
            </a:lnSpc>
            <a:spcBef>
              <a:spcPct val="0"/>
            </a:spcBef>
            <a:spcAft>
              <a:spcPct val="35000"/>
            </a:spcAft>
          </a:pPr>
          <a:r>
            <a:rPr lang="en-US" sz="700" kern="1200" baseline="0" smtClean="0">
              <a:latin typeface="Calibri"/>
            </a:rPr>
            <a:t>(owner’s name)</a:t>
          </a:r>
          <a:endParaRPr lang="en-US" sz="700" kern="1200" smtClean="0"/>
        </a:p>
      </dsp:txBody>
      <dsp:txXfrm>
        <a:off x="3905095" y="956493"/>
        <a:ext cx="717118" cy="358559"/>
      </dsp:txXfrm>
    </dsp:sp>
    <dsp:sp modelId="{D5D86605-E1EA-417E-8470-A85EE7ABEE36}">
      <dsp:nvSpPr>
        <dsp:cNvPr id="0" name=""/>
        <dsp:cNvSpPr/>
      </dsp:nvSpPr>
      <dsp:spPr>
        <a:xfrm>
          <a:off x="4772809" y="956493"/>
          <a:ext cx="717118" cy="3585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kern="1200" baseline="0" smtClean="0">
              <a:latin typeface="Calibri"/>
            </a:rPr>
            <a:t>Subsystem 7</a:t>
          </a:r>
        </a:p>
        <a:p>
          <a:pPr marR="0" lvl="0" algn="ctr" defTabSz="311150" rtl="0">
            <a:lnSpc>
              <a:spcPct val="90000"/>
            </a:lnSpc>
            <a:spcBef>
              <a:spcPct val="0"/>
            </a:spcBef>
            <a:spcAft>
              <a:spcPct val="35000"/>
            </a:spcAft>
          </a:pPr>
          <a:r>
            <a:rPr lang="en-US" sz="700" kern="1200" baseline="0" smtClean="0">
              <a:latin typeface="Calibri"/>
            </a:rPr>
            <a:t>(owner’s name)</a:t>
          </a:r>
          <a:endParaRPr lang="en-US" sz="700" kern="1200" smtClean="0"/>
        </a:p>
      </dsp:txBody>
      <dsp:txXfrm>
        <a:off x="4772809" y="956493"/>
        <a:ext cx="717118" cy="3585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39E7BF5-4484-41C5-9988-530C1E700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20</Pages>
  <Words>4035</Words>
  <Characters>23002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Final Report</vt:lpstr>
    </vt:vector>
  </TitlesOfParts>
  <Company>ECSE</Company>
  <LinksUpToDate>false</LinksUpToDate>
  <CharactersWithSpaces>26984</CharactersWithSpaces>
  <SharedDoc>false</SharedDoc>
  <HLinks>
    <vt:vector size="6" baseType="variant">
      <vt:variant>
        <vt:i4>6291518</vt:i4>
      </vt:variant>
      <vt:variant>
        <vt:i4>0</vt:i4>
      </vt:variant>
      <vt:variant>
        <vt:i4>0</vt:i4>
      </vt:variant>
      <vt:variant>
        <vt:i4>5</vt:i4>
      </vt:variant>
      <vt:variant>
        <vt:lpwstr>http://www.rpi.edu/dept/llc/writecenter/web/apa.html</vt:lpwstr>
      </vt:variant>
      <vt:variant>
        <vt:lpwstr>references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Junichi Kanai;Mark Anderson</dc:creator>
  <cp:keywords>report;template</cp:keywords>
  <cp:lastModifiedBy>Anderson, Mark</cp:lastModifiedBy>
  <cp:revision>10</cp:revision>
  <cp:lastPrinted>2011-03-01T17:58:00Z</cp:lastPrinted>
  <dcterms:created xsi:type="dcterms:W3CDTF">2018-10-26T20:08:00Z</dcterms:created>
  <dcterms:modified xsi:type="dcterms:W3CDTF">2019-04-01T20:25:00Z</dcterms:modified>
</cp:coreProperties>
</file>